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E85" w:rsidRPr="00992380" w:rsidRDefault="00307E85">
      <w:pPr>
        <w:jc w:val="center"/>
        <w:rPr>
          <w:rFonts w:ascii="Century Gothic" w:eastAsia="Times New Roman" w:hAnsi="Century Gothic" w:cs="Times New Roman"/>
          <w:b/>
          <w:color w:val="0000FF"/>
          <w:sz w:val="38"/>
          <w:szCs w:val="38"/>
          <w:rPrChange w:id="0" w:author="User" w:date="2020-03-03T12:18:00Z">
            <w:rPr>
              <w:rFonts w:ascii="Times New Roman" w:eastAsia="Times New Roman" w:hAnsi="Times New Roman" w:cs="Times New Roman"/>
              <w:b/>
              <w:color w:val="0000FF"/>
              <w:sz w:val="38"/>
              <w:szCs w:val="38"/>
            </w:rPr>
          </w:rPrChange>
        </w:rPr>
      </w:pPr>
      <w:r w:rsidRPr="00992380">
        <w:rPr>
          <w:rFonts w:ascii="Century Gothic" w:eastAsia="Times New Roman" w:hAnsi="Century Gothic" w:cs="Times New Roman"/>
          <w:b/>
          <w:noProof/>
          <w:color w:val="0000FF"/>
          <w:sz w:val="38"/>
          <w:szCs w:val="38"/>
          <w:lang w:eastAsia="fr-FR" w:bidi="ar-SA"/>
          <w:rPrChange w:id="1" w:author="User" w:date="2020-03-03T12:18:00Z">
            <w:rPr>
              <w:rFonts w:ascii="Times New Roman" w:eastAsia="Times New Roman" w:hAnsi="Times New Roman" w:cs="Times New Roman"/>
              <w:b/>
              <w:noProof/>
              <w:color w:val="0000FF"/>
              <w:sz w:val="38"/>
              <w:szCs w:val="38"/>
              <w:lang w:eastAsia="fr-FR" w:bidi="ar-SA"/>
            </w:rPr>
          </w:rPrChange>
        </w:rPr>
        <mc:AlternateContent>
          <mc:Choice Requires="wps">
            <w:drawing>
              <wp:anchor distT="118745" distB="118745" distL="114300" distR="114300" simplePos="0" relativeHeight="251659264" behindDoc="0" locked="0" layoutInCell="0" allowOverlap="1" wp14:anchorId="43A5C143" wp14:editId="48F4011B">
                <wp:simplePos x="0" y="0"/>
                <wp:positionH relativeFrom="margin">
                  <wp:posOffset>-819150</wp:posOffset>
                </wp:positionH>
                <wp:positionV relativeFrom="margin">
                  <wp:posOffset>-552450</wp:posOffset>
                </wp:positionV>
                <wp:extent cx="2914650" cy="1343025"/>
                <wp:effectExtent l="0" t="0" r="0" b="0"/>
                <wp:wrapSquare wrapText="bothSides"/>
                <wp:docPr id="6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343025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07E85" w:rsidRPr="00307E85" w:rsidRDefault="00307E85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i/>
                                <w:iCs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 w:rsidRPr="00307E85">
                              <w:rPr>
                                <w:i/>
                                <w:iCs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Youri-Mendoza IBABO-ISSOUDI</w:t>
                            </w:r>
                          </w:p>
                          <w:p w:rsidR="00307E85" w:rsidRPr="00307E85" w:rsidRDefault="0081610A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i/>
                                <w:iCs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hyperlink r:id="rId7" w:history="1">
                              <w:r w:rsidR="00307E85" w:rsidRPr="00307E85">
                                <w:rPr>
                                  <w:rStyle w:val="Lienhypertexte"/>
                                  <w:i/>
                                  <w:iCs/>
                                  <w:sz w:val="28"/>
                                  <w:szCs w:val="28"/>
                                </w:rPr>
                                <w:t>iyourimendoza@gmail.com</w:t>
                              </w:r>
                            </w:hyperlink>
                          </w:p>
                          <w:p w:rsidR="00307E85" w:rsidRPr="00307E85" w:rsidRDefault="00307E85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i/>
                                <w:iCs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 w:rsidRPr="00307E85">
                              <w:rPr>
                                <w:i/>
                                <w:iCs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+241 77 76 25 56</w:t>
                            </w:r>
                          </w:p>
                          <w:p w:rsidR="00307E85" w:rsidRPr="00307E85" w:rsidRDefault="00307E85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i/>
                                <w:iCs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 w:rsidRPr="00307E85">
                              <w:rPr>
                                <w:i/>
                                <w:iCs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Développeur web et web mobile</w:t>
                            </w:r>
                          </w:p>
                          <w:p w:rsidR="00307E85" w:rsidRPr="00307E85" w:rsidRDefault="00307E85">
                            <w:pPr>
                              <w:pBdr>
                                <w:left w:val="single" w:sz="12" w:space="9" w:color="4F81BD" w:themeColor="accent1"/>
                              </w:pBdr>
                              <w:rPr>
                                <w:sz w:val="28"/>
                                <w:szCs w:val="28"/>
                              </w:rPr>
                            </w:pPr>
                            <w:r w:rsidRPr="00307E85">
                              <w:rPr>
                                <w:i/>
                                <w:iCs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Ecole 241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A5C14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64.5pt;margin-top:-43.5pt;width:229.5pt;height:105.75pt;z-index:251659264;visibility:visible;mso-wrap-style:square;mso-width-percent:0;mso-height-percent:0;mso-wrap-distance-left:9pt;mso-wrap-distance-top:9.35pt;mso-wrap-distance-right:9pt;mso-wrap-distance-bottom:9.35pt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" o:allowincell="f" filled="f" stroked="f">
                <v:textbox>
                  <w:txbxContent>
                    <w:p w:rsidR="00307E85" w:rsidRPr="00307E85" w:rsidRDefault="00307E85">
                      <w:pPr>
                        <w:pBdr>
                          <w:left w:val="single" w:sz="12" w:space="9" w:color="4F81BD" w:themeColor="accent1"/>
                        </w:pBdr>
                        <w:rPr>
                          <w:i/>
                          <w:iCs/>
                          <w:color w:val="365F91" w:themeColor="accent1" w:themeShade="BF"/>
                          <w:sz w:val="28"/>
                          <w:szCs w:val="28"/>
                        </w:rPr>
                      </w:pPr>
                      <w:r w:rsidRPr="00307E85">
                        <w:rPr>
                          <w:i/>
                          <w:iCs/>
                          <w:color w:val="365F91" w:themeColor="accent1" w:themeShade="BF"/>
                          <w:sz w:val="28"/>
                          <w:szCs w:val="28"/>
                        </w:rPr>
                        <w:t>Youri-Mendoza IBABO-ISSOUDI</w:t>
                      </w:r>
                    </w:p>
                    <w:p w:rsidR="00307E85" w:rsidRPr="00307E85" w:rsidRDefault="0081610A">
                      <w:pPr>
                        <w:pBdr>
                          <w:left w:val="single" w:sz="12" w:space="9" w:color="4F81BD" w:themeColor="accent1"/>
                        </w:pBdr>
                        <w:rPr>
                          <w:i/>
                          <w:iCs/>
                          <w:color w:val="365F91" w:themeColor="accent1" w:themeShade="BF"/>
                          <w:sz w:val="28"/>
                          <w:szCs w:val="28"/>
                        </w:rPr>
                      </w:pPr>
                      <w:hyperlink r:id="rId8" w:history="1">
                        <w:r w:rsidR="00307E85" w:rsidRPr="00307E85">
                          <w:rPr>
                            <w:rStyle w:val="Lienhypertexte"/>
                            <w:i/>
                            <w:iCs/>
                            <w:sz w:val="28"/>
                            <w:szCs w:val="28"/>
                          </w:rPr>
                          <w:t>iyourimendoza@gmail.com</w:t>
                        </w:r>
                      </w:hyperlink>
                    </w:p>
                    <w:p w:rsidR="00307E85" w:rsidRPr="00307E85" w:rsidRDefault="00307E85">
                      <w:pPr>
                        <w:pBdr>
                          <w:left w:val="single" w:sz="12" w:space="9" w:color="4F81BD" w:themeColor="accent1"/>
                        </w:pBdr>
                        <w:rPr>
                          <w:i/>
                          <w:iCs/>
                          <w:color w:val="365F91" w:themeColor="accent1" w:themeShade="BF"/>
                          <w:sz w:val="28"/>
                          <w:szCs w:val="28"/>
                        </w:rPr>
                      </w:pPr>
                      <w:r w:rsidRPr="00307E85">
                        <w:rPr>
                          <w:i/>
                          <w:iCs/>
                          <w:color w:val="365F91" w:themeColor="accent1" w:themeShade="BF"/>
                          <w:sz w:val="28"/>
                          <w:szCs w:val="28"/>
                        </w:rPr>
                        <w:t>+241 77 76 25 56</w:t>
                      </w:r>
                    </w:p>
                    <w:p w:rsidR="00307E85" w:rsidRPr="00307E85" w:rsidRDefault="00307E85">
                      <w:pPr>
                        <w:pBdr>
                          <w:left w:val="single" w:sz="12" w:space="9" w:color="4F81BD" w:themeColor="accent1"/>
                        </w:pBdr>
                        <w:rPr>
                          <w:i/>
                          <w:iCs/>
                          <w:color w:val="365F91" w:themeColor="accent1" w:themeShade="BF"/>
                          <w:sz w:val="28"/>
                          <w:szCs w:val="28"/>
                        </w:rPr>
                      </w:pPr>
                      <w:r w:rsidRPr="00307E85">
                        <w:rPr>
                          <w:i/>
                          <w:iCs/>
                          <w:color w:val="365F91" w:themeColor="accent1" w:themeShade="BF"/>
                          <w:sz w:val="28"/>
                          <w:szCs w:val="28"/>
                        </w:rPr>
                        <w:t>Développeur web et web mobile</w:t>
                      </w:r>
                    </w:p>
                    <w:p w:rsidR="00307E85" w:rsidRPr="00307E85" w:rsidRDefault="00307E85">
                      <w:pPr>
                        <w:pBdr>
                          <w:left w:val="single" w:sz="12" w:space="9" w:color="4F81BD" w:themeColor="accent1"/>
                        </w:pBdr>
                        <w:rPr>
                          <w:sz w:val="28"/>
                          <w:szCs w:val="28"/>
                        </w:rPr>
                      </w:pPr>
                      <w:r w:rsidRPr="00307E85">
                        <w:rPr>
                          <w:i/>
                          <w:iCs/>
                          <w:color w:val="365F91" w:themeColor="accent1" w:themeShade="BF"/>
                          <w:sz w:val="28"/>
                          <w:szCs w:val="28"/>
                        </w:rPr>
                        <w:t>Ecole 241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307E85" w:rsidRPr="00992380" w:rsidRDefault="00307E85" w:rsidP="00307E85">
      <w:pPr>
        <w:rPr>
          <w:rFonts w:ascii="Century Gothic" w:eastAsia="Times New Roman" w:hAnsi="Century Gothic" w:cs="Times New Roman"/>
          <w:b/>
          <w:color w:val="0000FF"/>
          <w:sz w:val="38"/>
          <w:szCs w:val="38"/>
          <w:rPrChange w:id="2" w:author="User" w:date="2020-03-03T12:18:00Z">
            <w:rPr>
              <w:rFonts w:ascii="Times New Roman" w:eastAsia="Times New Roman" w:hAnsi="Times New Roman" w:cs="Times New Roman"/>
              <w:b/>
              <w:color w:val="0000FF"/>
              <w:sz w:val="38"/>
              <w:szCs w:val="38"/>
            </w:rPr>
          </w:rPrChange>
        </w:rPr>
      </w:pPr>
    </w:p>
    <w:p w:rsidR="00307E85" w:rsidRPr="00992380" w:rsidRDefault="00307E85">
      <w:pPr>
        <w:jc w:val="center"/>
        <w:rPr>
          <w:rFonts w:ascii="Century Gothic" w:eastAsia="Times New Roman" w:hAnsi="Century Gothic" w:cs="Times New Roman"/>
          <w:b/>
          <w:color w:val="0000FF"/>
          <w:sz w:val="38"/>
          <w:szCs w:val="38"/>
          <w:rPrChange w:id="3" w:author="User" w:date="2020-03-03T12:18:00Z">
            <w:rPr>
              <w:rFonts w:ascii="Times New Roman" w:eastAsia="Times New Roman" w:hAnsi="Times New Roman" w:cs="Times New Roman"/>
              <w:b/>
              <w:color w:val="0000FF"/>
              <w:sz w:val="38"/>
              <w:szCs w:val="38"/>
            </w:rPr>
          </w:rPrChange>
        </w:rPr>
      </w:pPr>
    </w:p>
    <w:p w:rsidR="00A160BD" w:rsidRPr="00992380" w:rsidRDefault="00A160BD" w:rsidP="000911F1">
      <w:pPr>
        <w:shd w:val="clear" w:color="auto" w:fill="FFFFFF" w:themeFill="background1"/>
        <w:jc w:val="center"/>
        <w:rPr>
          <w:rFonts w:ascii="Century Gothic" w:eastAsia="Times New Roman" w:hAnsi="Century Gothic" w:cs="Times New Roman"/>
          <w:b/>
          <w:color w:val="244061" w:themeColor="accent1" w:themeShade="80"/>
          <w:sz w:val="32"/>
          <w:szCs w:val="32"/>
          <w:rPrChange w:id="4" w:author="User" w:date="2020-03-03T12:18:00Z">
            <w:rPr>
              <w:rFonts w:ascii="Times New Roman" w:eastAsia="Times New Roman" w:hAnsi="Times New Roman" w:cs="Times New Roman"/>
              <w:b/>
              <w:color w:val="244061" w:themeColor="accent1" w:themeShade="80"/>
              <w:sz w:val="32"/>
              <w:szCs w:val="32"/>
            </w:rPr>
          </w:rPrChange>
        </w:rPr>
      </w:pPr>
    </w:p>
    <w:p w:rsidR="00A160BD" w:rsidRPr="00992380" w:rsidRDefault="00A160BD" w:rsidP="000911F1">
      <w:pPr>
        <w:shd w:val="clear" w:color="auto" w:fill="FFFFFF" w:themeFill="background1"/>
        <w:jc w:val="center"/>
        <w:rPr>
          <w:rFonts w:ascii="Century Gothic" w:eastAsia="Times New Roman" w:hAnsi="Century Gothic" w:cs="Times New Roman"/>
          <w:b/>
          <w:color w:val="244061" w:themeColor="accent1" w:themeShade="80"/>
          <w:sz w:val="32"/>
          <w:szCs w:val="32"/>
          <w:rPrChange w:id="5" w:author="User" w:date="2020-03-03T12:18:00Z">
            <w:rPr>
              <w:rFonts w:ascii="Times New Roman" w:eastAsia="Times New Roman" w:hAnsi="Times New Roman" w:cs="Times New Roman"/>
              <w:b/>
              <w:color w:val="244061" w:themeColor="accent1" w:themeShade="80"/>
              <w:sz w:val="32"/>
              <w:szCs w:val="32"/>
            </w:rPr>
          </w:rPrChange>
        </w:rPr>
      </w:pPr>
    </w:p>
    <w:p w:rsidR="00B925B8" w:rsidRPr="00992380" w:rsidRDefault="00307E85" w:rsidP="000911F1">
      <w:pPr>
        <w:shd w:val="clear" w:color="auto" w:fill="FFFFFF" w:themeFill="background1"/>
        <w:jc w:val="center"/>
        <w:rPr>
          <w:rFonts w:ascii="Century Gothic" w:hAnsi="Century Gothic"/>
          <w:color w:val="244061" w:themeColor="accent1" w:themeShade="80"/>
          <w:sz w:val="32"/>
          <w:szCs w:val="32"/>
          <w:rPrChange w:id="6" w:author="User" w:date="2020-03-03T12:18:00Z">
            <w:rPr>
              <w:color w:val="244061" w:themeColor="accent1" w:themeShade="80"/>
              <w:sz w:val="32"/>
              <w:szCs w:val="32"/>
            </w:rPr>
          </w:rPrChange>
        </w:rPr>
      </w:pPr>
      <w:r w:rsidRPr="00992380">
        <w:rPr>
          <w:rFonts w:ascii="Century Gothic" w:eastAsia="Times New Roman" w:hAnsi="Century Gothic" w:cs="Times New Roman"/>
          <w:b/>
          <w:color w:val="244061" w:themeColor="accent1" w:themeShade="80"/>
          <w:sz w:val="32"/>
          <w:szCs w:val="32"/>
          <w:rPrChange w:id="7" w:author="User" w:date="2020-03-03T12:18:00Z">
            <w:rPr>
              <w:rFonts w:ascii="Times New Roman" w:eastAsia="Times New Roman" w:hAnsi="Times New Roman" w:cs="Times New Roman"/>
              <w:b/>
              <w:color w:val="244061" w:themeColor="accent1" w:themeShade="80"/>
              <w:sz w:val="32"/>
              <w:szCs w:val="32"/>
            </w:rPr>
          </w:rPrChange>
        </w:rPr>
        <w:t>TEFCONNECT 2020</w:t>
      </w:r>
      <w:r w:rsidR="000911F1" w:rsidRPr="00992380">
        <w:rPr>
          <w:rFonts w:ascii="Century Gothic" w:eastAsia="Times New Roman" w:hAnsi="Century Gothic" w:cs="Times New Roman"/>
          <w:b/>
          <w:color w:val="244061" w:themeColor="accent1" w:themeShade="80"/>
          <w:sz w:val="32"/>
          <w:szCs w:val="32"/>
          <w:rPrChange w:id="8" w:author="User" w:date="2020-03-03T12:18:00Z">
            <w:rPr>
              <w:rFonts w:ascii="Times New Roman" w:eastAsia="Times New Roman" w:hAnsi="Times New Roman" w:cs="Times New Roman"/>
              <w:b/>
              <w:color w:val="244061" w:themeColor="accent1" w:themeShade="80"/>
              <w:sz w:val="32"/>
              <w:szCs w:val="32"/>
            </w:rPr>
          </w:rPrChange>
        </w:rPr>
        <w:t> : MA VISION</w:t>
      </w:r>
      <w:r w:rsidRPr="00992380">
        <w:rPr>
          <w:rFonts w:ascii="Century Gothic" w:eastAsia="Times New Roman" w:hAnsi="Century Gothic" w:cs="Times New Roman"/>
          <w:b/>
          <w:color w:val="244061" w:themeColor="accent1" w:themeShade="80"/>
          <w:sz w:val="32"/>
          <w:szCs w:val="32"/>
          <w:rPrChange w:id="9" w:author="User" w:date="2020-03-03T12:18:00Z">
            <w:rPr>
              <w:rFonts w:ascii="Times New Roman" w:eastAsia="Times New Roman" w:hAnsi="Times New Roman" w:cs="Times New Roman"/>
              <w:b/>
              <w:color w:val="244061" w:themeColor="accent1" w:themeShade="80"/>
              <w:sz w:val="32"/>
              <w:szCs w:val="32"/>
            </w:rPr>
          </w:rPrChange>
        </w:rPr>
        <w:t xml:space="preserve"> </w:t>
      </w:r>
    </w:p>
    <w:p w:rsidR="000911F1" w:rsidRPr="00992380" w:rsidRDefault="000911F1" w:rsidP="000911F1">
      <w:pPr>
        <w:shd w:val="clear" w:color="auto" w:fill="FFFFFF" w:themeFill="background1"/>
        <w:jc w:val="center"/>
        <w:rPr>
          <w:rFonts w:ascii="Century Gothic" w:hAnsi="Century Gothic"/>
          <w:color w:val="244061" w:themeColor="accent1" w:themeShade="80"/>
          <w:sz w:val="32"/>
          <w:szCs w:val="32"/>
          <w:rPrChange w:id="10" w:author="User" w:date="2020-03-03T12:18:00Z">
            <w:rPr>
              <w:color w:val="244061" w:themeColor="accent1" w:themeShade="80"/>
              <w:sz w:val="32"/>
              <w:szCs w:val="32"/>
            </w:rPr>
          </w:rPrChange>
        </w:rPr>
      </w:pPr>
    </w:p>
    <w:p w:rsidR="00B925B8" w:rsidRPr="00992380" w:rsidRDefault="00A337BC" w:rsidP="00307E85">
      <w:pPr>
        <w:spacing w:line="360" w:lineRule="auto"/>
        <w:ind w:firstLine="720"/>
        <w:jc w:val="both"/>
        <w:rPr>
          <w:ins w:id="11" w:author="User" w:date="2020-03-03T12:16:00Z"/>
          <w:rFonts w:ascii="Century Gothic" w:eastAsia="Times New Roman" w:hAnsi="Century Gothic" w:cs="Times New Roman"/>
          <w:sz w:val="28"/>
          <w:szCs w:val="28"/>
          <w:rPrChange w:id="12" w:author="User" w:date="2020-03-03T12:18:00Z">
            <w:rPr>
              <w:ins w:id="13" w:author="User" w:date="2020-03-03T12:16:00Z"/>
              <w:rFonts w:ascii="Times New Roman" w:eastAsia="Times New Roman" w:hAnsi="Times New Roman" w:cs="Times New Roman"/>
              <w:sz w:val="28"/>
              <w:szCs w:val="28"/>
            </w:rPr>
          </w:rPrChange>
        </w:rPr>
      </w:pPr>
      <w:bookmarkStart w:id="14" w:name="__DdeLink__7_508094073"/>
      <w:r w:rsidRPr="00992380">
        <w:rPr>
          <w:rFonts w:ascii="Century Gothic" w:eastAsia="Times New Roman" w:hAnsi="Century Gothic" w:cs="Times New Roman"/>
          <w:sz w:val="28"/>
          <w:szCs w:val="28"/>
          <w:rPrChange w:id="15" w:author="User" w:date="2020-03-03T12:18:00Z">
            <w:rPr>
              <w:rFonts w:ascii="Times New Roman" w:eastAsia="Times New Roman" w:hAnsi="Times New Roman" w:cs="Times New Roman"/>
              <w:sz w:val="28"/>
              <w:szCs w:val="28"/>
            </w:rPr>
          </w:rPrChange>
        </w:rPr>
        <w:t xml:space="preserve">Dans notre pays et sur le continent africain en particulier, et à travers le monde entier en générale, le nombre de “la population active est plus rapide que celle des offres d’emploi” selon l’Organisation International du Travail. Cette problématique liée au chômage a sérieusement attiré mon attention. A ce titre, pour favoriser l'entreprenariat et la création d’emploi sur le continent africain, j’ai décidé depuis 2 ans d’apporter ma pierre à l’édifice en créant </w:t>
      </w:r>
      <w:r w:rsidRPr="00992380">
        <w:rPr>
          <w:rFonts w:ascii="Century Gothic" w:eastAsia="Times New Roman" w:hAnsi="Century Gothic" w:cs="Times New Roman"/>
          <w:b/>
          <w:sz w:val="28"/>
          <w:szCs w:val="28"/>
          <w:rPrChange w:id="16" w:author="User" w:date="2020-03-03T12:18:00Z">
            <w:rPr>
              <w:rFonts w:ascii="Times New Roman" w:eastAsia="Times New Roman" w:hAnsi="Times New Roman" w:cs="Times New Roman"/>
              <w:b/>
              <w:sz w:val="28"/>
              <w:szCs w:val="28"/>
            </w:rPr>
          </w:rPrChange>
        </w:rPr>
        <w:t>COBAM</w:t>
      </w:r>
      <w:r w:rsidRPr="00992380">
        <w:rPr>
          <w:rFonts w:ascii="Century Gothic" w:eastAsia="Times New Roman" w:hAnsi="Century Gothic" w:cs="Times New Roman"/>
          <w:sz w:val="28"/>
          <w:szCs w:val="28"/>
          <w:rPrChange w:id="17" w:author="User" w:date="2020-03-03T12:18:00Z">
            <w:rPr>
              <w:rFonts w:ascii="Times New Roman" w:eastAsia="Times New Roman" w:hAnsi="Times New Roman" w:cs="Times New Roman"/>
              <w:sz w:val="28"/>
              <w:szCs w:val="28"/>
            </w:rPr>
          </w:rPrChange>
        </w:rPr>
        <w:t xml:space="preserve">. </w:t>
      </w:r>
      <w:r w:rsidRPr="00992380">
        <w:rPr>
          <w:rFonts w:ascii="Century Gothic" w:eastAsia="Times New Roman" w:hAnsi="Century Gothic" w:cs="Times New Roman"/>
          <w:b/>
          <w:sz w:val="28"/>
          <w:szCs w:val="28"/>
          <w:rPrChange w:id="18" w:author="User" w:date="2020-03-03T12:18:00Z">
            <w:rPr>
              <w:rFonts w:ascii="Times New Roman" w:eastAsia="Times New Roman" w:hAnsi="Times New Roman" w:cs="Times New Roman"/>
              <w:b/>
              <w:sz w:val="28"/>
              <w:szCs w:val="28"/>
            </w:rPr>
          </w:rPrChange>
        </w:rPr>
        <w:t xml:space="preserve"> </w:t>
      </w:r>
      <w:r w:rsidRPr="00992380">
        <w:rPr>
          <w:rFonts w:ascii="Century Gothic" w:eastAsia="Times New Roman" w:hAnsi="Century Gothic" w:cs="Times New Roman"/>
          <w:sz w:val="28"/>
          <w:szCs w:val="28"/>
          <w:rPrChange w:id="19" w:author="User" w:date="2020-03-03T12:18:00Z">
            <w:rPr>
              <w:rFonts w:ascii="Times New Roman" w:eastAsia="Times New Roman" w:hAnsi="Times New Roman" w:cs="Times New Roman"/>
              <w:sz w:val="28"/>
              <w:szCs w:val="28"/>
            </w:rPr>
          </w:rPrChange>
        </w:rPr>
        <w:t>L’objectif de mon projet d’intérêt commun est de créer des opportunités d’emploi grâce à mon</w:t>
      </w:r>
      <w:r w:rsidRPr="00992380">
        <w:rPr>
          <w:rFonts w:ascii="Century Gothic" w:eastAsia="Times New Roman" w:hAnsi="Century Gothic" w:cs="Times New Roman"/>
          <w:b/>
          <w:bCs/>
          <w:sz w:val="28"/>
          <w:szCs w:val="28"/>
          <w:rPrChange w:id="20" w:author="User" w:date="2020-03-03T12:18:00Z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</w:rPrChange>
        </w:rPr>
        <w:t xml:space="preserve"> projet taxi</w:t>
      </w:r>
      <w:r w:rsidRPr="00992380">
        <w:rPr>
          <w:rFonts w:ascii="Century Gothic" w:eastAsia="Times New Roman" w:hAnsi="Century Gothic" w:cs="Times New Roman"/>
          <w:sz w:val="28"/>
          <w:szCs w:val="28"/>
          <w:rPrChange w:id="21" w:author="User" w:date="2020-03-03T12:18:00Z">
            <w:rPr>
              <w:rFonts w:ascii="Times New Roman" w:eastAsia="Times New Roman" w:hAnsi="Times New Roman" w:cs="Times New Roman"/>
              <w:sz w:val="28"/>
              <w:szCs w:val="28"/>
            </w:rPr>
          </w:rPrChange>
        </w:rPr>
        <w:t>.</w:t>
      </w:r>
      <w:bookmarkEnd w:id="14"/>
    </w:p>
    <w:p w:rsidR="00992380" w:rsidRPr="00992380" w:rsidRDefault="00992380" w:rsidP="00307E85">
      <w:pPr>
        <w:spacing w:line="360" w:lineRule="auto"/>
        <w:ind w:firstLine="720"/>
        <w:jc w:val="both"/>
        <w:rPr>
          <w:ins w:id="22" w:author="User" w:date="2020-03-03T12:16:00Z"/>
          <w:rFonts w:ascii="Century Gothic" w:eastAsia="Times New Roman" w:hAnsi="Century Gothic" w:cs="Times New Roman"/>
          <w:sz w:val="28"/>
          <w:szCs w:val="28"/>
          <w:rPrChange w:id="23" w:author="User" w:date="2020-03-03T12:18:00Z">
            <w:rPr>
              <w:ins w:id="24" w:author="User" w:date="2020-03-03T12:16:00Z"/>
              <w:rFonts w:ascii="Times New Roman" w:eastAsia="Times New Roman" w:hAnsi="Times New Roman" w:cs="Times New Roman"/>
              <w:sz w:val="28"/>
              <w:szCs w:val="28"/>
            </w:rPr>
          </w:rPrChange>
        </w:rPr>
      </w:pPr>
    </w:p>
    <w:p w:rsidR="00992380" w:rsidRDefault="00992380" w:rsidP="00307E85">
      <w:pPr>
        <w:spacing w:line="360" w:lineRule="auto"/>
        <w:ind w:firstLine="720"/>
        <w:jc w:val="both"/>
        <w:rPr>
          <w:ins w:id="25" w:author="User" w:date="2020-03-03T12:22:00Z"/>
          <w:rFonts w:ascii="Century Gothic" w:eastAsia="Times New Roman" w:hAnsi="Century Gothic" w:cs="Times New Roman"/>
          <w:sz w:val="28"/>
          <w:szCs w:val="28"/>
        </w:rPr>
      </w:pPr>
      <w:ins w:id="26" w:author="User" w:date="2020-03-03T12:16:00Z">
        <w:r w:rsidRPr="00992380">
          <w:rPr>
            <w:rFonts w:ascii="Century Gothic" w:eastAsia="Times New Roman" w:hAnsi="Century Gothic" w:cs="Times New Roman"/>
            <w:sz w:val="28"/>
            <w:szCs w:val="28"/>
            <w:rPrChange w:id="27" w:author="User" w:date="2020-03-03T12:18:00Z">
              <w:rPr>
                <w:rFonts w:ascii="Times New Roman" w:eastAsia="Times New Roman" w:hAnsi="Times New Roman" w:cs="Times New Roman"/>
                <w:sz w:val="28"/>
                <w:szCs w:val="28"/>
              </w:rPr>
            </w:rPrChange>
          </w:rPr>
          <w:t xml:space="preserve">Exemple de fait : </w:t>
        </w:r>
      </w:ins>
    </w:p>
    <w:p w:rsidR="00992380" w:rsidRDefault="00992380" w:rsidP="00992380">
      <w:pPr>
        <w:pStyle w:val="Paragraphedeliste"/>
        <w:numPr>
          <w:ilvl w:val="0"/>
          <w:numId w:val="1"/>
        </w:numPr>
        <w:spacing w:line="360" w:lineRule="auto"/>
        <w:jc w:val="both"/>
        <w:rPr>
          <w:ins w:id="28" w:author="User" w:date="2020-03-03T12:22:00Z"/>
          <w:rFonts w:ascii="Century Gothic" w:eastAsia="Times New Roman" w:hAnsi="Century Gothic" w:cs="Times New Roman"/>
          <w:sz w:val="28"/>
          <w:szCs w:val="28"/>
        </w:rPr>
        <w:pPrChange w:id="29" w:author="User" w:date="2020-03-03T12:22:00Z">
          <w:pPr>
            <w:spacing w:line="360" w:lineRule="auto"/>
            <w:ind w:firstLine="720"/>
            <w:jc w:val="both"/>
          </w:pPr>
        </w:pPrChange>
      </w:pPr>
      <w:ins w:id="30" w:author="User" w:date="2020-03-03T12:18:00Z">
        <w:r w:rsidRPr="00992380">
          <w:rPr>
            <w:rFonts w:ascii="Century Gothic" w:eastAsia="Times New Roman" w:hAnsi="Century Gothic" w:cs="Times New Roman"/>
            <w:sz w:val="28"/>
            <w:szCs w:val="28"/>
            <w:rPrChange w:id="31" w:author="User" w:date="2020-03-03T12:22:00Z">
              <w:rPr/>
            </w:rPrChange>
          </w:rPr>
          <w:t>« </w:t>
        </w:r>
      </w:ins>
      <w:ins w:id="32" w:author="User" w:date="2020-03-03T12:16:00Z">
        <w:r w:rsidRPr="00992380">
          <w:rPr>
            <w:rFonts w:ascii="Century Gothic" w:eastAsia="Times New Roman" w:hAnsi="Century Gothic" w:cs="Times New Roman"/>
            <w:b/>
            <w:sz w:val="28"/>
            <w:szCs w:val="28"/>
            <w:rPrChange w:id="33" w:author="User" w:date="2020-03-03T12:22:00Z">
              <w:rPr>
                <w:rFonts w:ascii="Times New Roman" w:eastAsia="Times New Roman" w:hAnsi="Times New Roman" w:cs="Times New Roman"/>
                <w:sz w:val="28"/>
                <w:szCs w:val="28"/>
              </w:rPr>
            </w:rPrChange>
          </w:rPr>
          <w:t xml:space="preserve">40% des </w:t>
        </w:r>
      </w:ins>
      <w:ins w:id="34" w:author="User" w:date="2020-03-03T12:17:00Z">
        <w:r w:rsidRPr="00992380">
          <w:rPr>
            <w:rFonts w:ascii="Century Gothic" w:eastAsia="Times New Roman" w:hAnsi="Century Gothic" w:cs="Times New Roman"/>
            <w:b/>
            <w:sz w:val="28"/>
            <w:szCs w:val="28"/>
            <w:rPrChange w:id="35" w:author="User" w:date="2020-03-03T12:22:00Z">
              <w:rPr>
                <w:rFonts w:ascii="Times New Roman" w:eastAsia="Times New Roman" w:hAnsi="Times New Roman" w:cs="Times New Roman"/>
                <w:sz w:val="28"/>
                <w:szCs w:val="28"/>
              </w:rPr>
            </w:rPrChange>
          </w:rPr>
          <w:t xml:space="preserve">personnes recrutées par les mouvements rebelles en Afrique </w:t>
        </w:r>
      </w:ins>
      <w:ins w:id="36" w:author="User" w:date="2020-03-03T12:18:00Z">
        <w:r w:rsidRPr="00992380">
          <w:rPr>
            <w:rFonts w:ascii="Century Gothic" w:eastAsia="Times New Roman" w:hAnsi="Century Gothic" w:cs="Times New Roman"/>
            <w:b/>
            <w:sz w:val="28"/>
            <w:szCs w:val="28"/>
            <w:rPrChange w:id="37" w:author="User" w:date="2020-03-03T12:22:00Z">
              <w:rPr>
                <w:rFonts w:ascii="Times New Roman" w:eastAsia="Times New Roman" w:hAnsi="Times New Roman" w:cs="Times New Roman"/>
                <w:sz w:val="28"/>
                <w:szCs w:val="28"/>
              </w:rPr>
            </w:rPrChange>
          </w:rPr>
          <w:t>sont motivées par le manque d’opportunités économiques</w:t>
        </w:r>
        <w:r w:rsidRPr="00992380">
          <w:rPr>
            <w:rFonts w:ascii="Century Gothic" w:eastAsia="Times New Roman" w:hAnsi="Century Gothic" w:cs="Times New Roman"/>
            <w:sz w:val="28"/>
            <w:szCs w:val="28"/>
            <w:rPrChange w:id="38" w:author="User" w:date="2020-03-03T12:22:00Z">
              <w:rPr/>
            </w:rPrChange>
          </w:rPr>
          <w:t> »</w:t>
        </w:r>
      </w:ins>
      <w:ins w:id="39" w:author="User" w:date="2020-03-03T12:22:00Z">
        <w:r>
          <w:rPr>
            <w:rFonts w:ascii="Century Gothic" w:eastAsia="Times New Roman" w:hAnsi="Century Gothic" w:cs="Times New Roman"/>
            <w:sz w:val="28"/>
            <w:szCs w:val="28"/>
          </w:rPr>
          <w:t> </w:t>
        </w:r>
      </w:ins>
      <w:ins w:id="40" w:author="User" w:date="2020-03-03T12:18:00Z">
        <w:r>
          <w:rPr>
            <w:rFonts w:ascii="Century Gothic" w:eastAsia="Times New Roman" w:hAnsi="Century Gothic" w:cs="Times New Roman"/>
            <w:sz w:val="28"/>
            <w:szCs w:val="28"/>
            <w:rPrChange w:id="41" w:author="User" w:date="2020-03-03T12:22:00Z">
              <w:rPr>
                <w:rFonts w:ascii="Century Gothic" w:eastAsia="Times New Roman" w:hAnsi="Century Gothic" w:cs="Times New Roman"/>
                <w:sz w:val="28"/>
                <w:szCs w:val="28"/>
              </w:rPr>
            </w:rPrChange>
          </w:rPr>
          <w:t>;</w:t>
        </w:r>
      </w:ins>
    </w:p>
    <w:p w:rsidR="00992380" w:rsidRPr="00992380" w:rsidRDefault="00992380" w:rsidP="00992380">
      <w:pPr>
        <w:pStyle w:val="Titre1"/>
        <w:numPr>
          <w:ilvl w:val="0"/>
          <w:numId w:val="1"/>
        </w:numPr>
        <w:shd w:val="clear" w:color="auto" w:fill="FFFFFF"/>
        <w:spacing w:before="450" w:after="0"/>
        <w:jc w:val="both"/>
        <w:rPr>
          <w:ins w:id="42" w:author="User" w:date="2020-03-03T12:23:00Z"/>
          <w:rFonts w:ascii="Century Gothic" w:eastAsia="Times New Roman" w:hAnsi="Century Gothic" w:cs="Times New Roman"/>
          <w:sz w:val="28"/>
          <w:szCs w:val="28"/>
          <w:rPrChange w:id="43" w:author="User" w:date="2020-03-03T12:24:00Z">
            <w:rPr>
              <w:ins w:id="44" w:author="User" w:date="2020-03-03T12:23:00Z"/>
              <w:rFonts w:ascii="Century Gothic" w:eastAsia="Times New Roman" w:hAnsi="Century Gothic" w:cs="Times New Roman"/>
              <w:sz w:val="28"/>
              <w:szCs w:val="28"/>
            </w:rPr>
          </w:rPrChange>
        </w:rPr>
        <w:pPrChange w:id="45" w:author="User" w:date="2020-03-03T12:25:00Z">
          <w:pPr>
            <w:pStyle w:val="Titre1"/>
            <w:shd w:val="clear" w:color="auto" w:fill="FFFFFF"/>
            <w:spacing w:before="450" w:after="0"/>
          </w:pPr>
        </w:pPrChange>
      </w:pPr>
      <w:ins w:id="46" w:author="User" w:date="2020-03-03T12:23:00Z">
        <w:r w:rsidRPr="00992380">
          <w:rPr>
            <w:rFonts w:ascii="Century Gothic" w:eastAsia="Times New Roman" w:hAnsi="Century Gothic" w:cs="Times New Roman"/>
            <w:sz w:val="28"/>
            <w:szCs w:val="28"/>
            <w:rPrChange w:id="47" w:author="User" w:date="2020-03-03T12:24:00Z">
              <w:rPr>
                <w:rFonts w:ascii="Century Gothic" w:eastAsia="Times New Roman" w:hAnsi="Century Gothic" w:cs="Times New Roman"/>
                <w:sz w:val="28"/>
                <w:szCs w:val="28"/>
              </w:rPr>
            </w:rPrChange>
          </w:rPr>
          <w:t>« </w:t>
        </w:r>
        <w:r w:rsidRPr="00992380">
          <w:rPr>
            <w:rFonts w:ascii="Century Gothic" w:eastAsia="Times New Roman" w:hAnsi="Century Gothic" w:cs="Times New Roman"/>
            <w:b/>
            <w:sz w:val="28"/>
            <w:szCs w:val="28"/>
            <w:rPrChange w:id="48" w:author="User" w:date="2020-03-03T12:24:00Z">
              <w:rPr>
                <w:rFonts w:ascii="Helvetica" w:hAnsi="Helvetica"/>
                <w:b/>
                <w:bCs/>
                <w:color w:val="4B4B4B"/>
              </w:rPr>
            </w:rPrChange>
          </w:rPr>
          <w:t>Le manque d’emplois rémunérés touche près d’un demi-milliard de personnes</w:t>
        </w:r>
      </w:ins>
      <w:ins w:id="49" w:author="User" w:date="2020-03-03T12:25:00Z">
        <w:r>
          <w:rPr>
            <w:rFonts w:ascii="Century Gothic" w:eastAsia="Times New Roman" w:hAnsi="Century Gothic" w:cs="Times New Roman"/>
            <w:sz w:val="28"/>
            <w:szCs w:val="28"/>
          </w:rPr>
          <w:t xml:space="preserve"> » </w:t>
        </w:r>
      </w:ins>
      <w:ins w:id="50" w:author="User" w:date="2020-03-03T12:24:00Z">
        <w:r w:rsidRPr="00992380">
          <w:rPr>
            <w:rFonts w:ascii="Century Gothic" w:eastAsia="Times New Roman" w:hAnsi="Century Gothic" w:cs="Times New Roman"/>
            <w:sz w:val="28"/>
            <w:szCs w:val="28"/>
            <w:rPrChange w:id="51" w:author="User" w:date="2020-03-03T12:24:00Z">
              <w:rPr>
                <w:rFonts w:ascii="Century Gothic" w:eastAsia="Times New Roman" w:hAnsi="Century Gothic" w:cs="Times New Roman"/>
                <w:sz w:val="28"/>
                <w:szCs w:val="28"/>
              </w:rPr>
            </w:rPrChange>
          </w:rPr>
          <w:t>(</w:t>
        </w:r>
        <w:r w:rsidRPr="00992380">
          <w:rPr>
            <w:rFonts w:ascii="Century Gothic" w:hAnsi="Century Gothic"/>
            <w:color w:val="4B4B4B"/>
            <w:sz w:val="27"/>
            <w:szCs w:val="27"/>
            <w:shd w:val="clear" w:color="auto" w:fill="FFFFFF"/>
            <w:rPrChange w:id="52" w:author="User" w:date="2020-03-03T12:24:00Z">
              <w:rPr>
                <w:rFonts w:ascii="Helvetica" w:hAnsi="Helvetica"/>
                <w:color w:val="4B4B4B"/>
                <w:sz w:val="27"/>
                <w:szCs w:val="27"/>
                <w:shd w:val="clear" w:color="auto" w:fill="FFFFFF"/>
              </w:rPr>
            </w:rPrChange>
          </w:rPr>
          <w:t>dernière édition du rapport mondial de l’OIT sur les tendances en matière d’emploi et de questions sociales</w:t>
        </w:r>
        <w:r w:rsidRPr="00992380">
          <w:rPr>
            <w:rFonts w:ascii="Century Gothic" w:hAnsi="Century Gothic"/>
            <w:color w:val="4B4B4B"/>
            <w:sz w:val="27"/>
            <w:szCs w:val="27"/>
            <w:shd w:val="clear" w:color="auto" w:fill="FFFFFF"/>
            <w:rPrChange w:id="53" w:author="User" w:date="2020-03-03T12:25:00Z">
              <w:rPr>
                <w:rFonts w:ascii="Century Gothic" w:hAnsi="Century Gothic"/>
                <w:color w:val="4B4B4B"/>
                <w:sz w:val="27"/>
                <w:szCs w:val="27"/>
                <w:shd w:val="clear" w:color="auto" w:fill="FFFFFF"/>
              </w:rPr>
            </w:rPrChange>
          </w:rPr>
          <w:t>)</w:t>
        </w:r>
      </w:ins>
      <w:ins w:id="54" w:author="User" w:date="2020-03-03T12:25:00Z">
        <w:r w:rsidRPr="00992380">
          <w:rPr>
            <w:rFonts w:ascii="Century Gothic" w:hAnsi="Century Gothic"/>
            <w:color w:val="4B4B4B"/>
            <w:sz w:val="27"/>
            <w:szCs w:val="27"/>
            <w:shd w:val="clear" w:color="auto" w:fill="FFFFFF"/>
            <w:rPrChange w:id="55" w:author="User" w:date="2020-03-03T12:25:00Z">
              <w:rPr>
                <w:rFonts w:ascii="Century Gothic" w:hAnsi="Century Gothic"/>
                <w:color w:val="4B4B4B"/>
                <w:sz w:val="27"/>
                <w:szCs w:val="27"/>
                <w:shd w:val="clear" w:color="auto" w:fill="FFFFFF"/>
              </w:rPr>
            </w:rPrChange>
          </w:rPr>
          <w:t> </w:t>
        </w:r>
      </w:ins>
      <w:ins w:id="56" w:author="User" w:date="2020-03-03T12:24:00Z">
        <w:r w:rsidRPr="00992380">
          <w:rPr>
            <w:rFonts w:ascii="Century Gothic" w:hAnsi="Century Gothic"/>
            <w:color w:val="4B4B4B"/>
            <w:sz w:val="27"/>
            <w:szCs w:val="27"/>
            <w:shd w:val="clear" w:color="auto" w:fill="FFFFFF"/>
            <w:rPrChange w:id="57" w:author="User" w:date="2020-03-03T12:25:00Z">
              <w:rPr>
                <w:rFonts w:ascii="Century Gothic" w:hAnsi="Century Gothic"/>
                <w:color w:val="4B4B4B"/>
                <w:sz w:val="27"/>
                <w:szCs w:val="27"/>
                <w:shd w:val="clear" w:color="auto" w:fill="FFFFFF"/>
              </w:rPr>
            </w:rPrChange>
          </w:rPr>
          <w:t>;</w:t>
        </w:r>
      </w:ins>
      <w:ins w:id="58" w:author="User" w:date="2020-03-03T12:25:00Z">
        <w:r>
          <w:rPr>
            <w:rFonts w:ascii="Century Gothic" w:hAnsi="Century Gothic"/>
            <w:color w:val="4B4B4B"/>
            <w:sz w:val="27"/>
            <w:szCs w:val="27"/>
            <w:shd w:val="clear" w:color="auto" w:fill="FFFFFF"/>
          </w:rPr>
          <w:t xml:space="preserve"> etc</w:t>
        </w:r>
      </w:ins>
      <w:ins w:id="59" w:author="User" w:date="2020-03-03T12:26:00Z">
        <w:r>
          <w:rPr>
            <w:rFonts w:ascii="Century Gothic" w:hAnsi="Century Gothic"/>
            <w:color w:val="4B4B4B"/>
            <w:sz w:val="27"/>
            <w:szCs w:val="27"/>
            <w:shd w:val="clear" w:color="auto" w:fill="FFFFFF"/>
          </w:rPr>
          <w:t>.</w:t>
        </w:r>
      </w:ins>
    </w:p>
    <w:p w:rsidR="00992380" w:rsidRPr="00627CC3" w:rsidRDefault="00992380" w:rsidP="00992380">
      <w:pPr>
        <w:pStyle w:val="LO-normal"/>
        <w:rPr>
          <w:ins w:id="60" w:author="User" w:date="2020-03-03T12:23:00Z"/>
          <w:b/>
          <w:color w:val="000000" w:themeColor="text1"/>
          <w:rPrChange w:id="61" w:author="User" w:date="2020-03-03T13:03:00Z">
            <w:rPr>
              <w:ins w:id="62" w:author="User" w:date="2020-03-03T12:23:00Z"/>
              <w:rFonts w:ascii="Helvetica" w:hAnsi="Helvetica"/>
              <w:color w:val="4B4B4B"/>
            </w:rPr>
          </w:rPrChange>
        </w:rPr>
        <w:pPrChange w:id="63" w:author="User" w:date="2020-03-03T12:23:00Z">
          <w:pPr>
            <w:pStyle w:val="Titre1"/>
            <w:shd w:val="clear" w:color="auto" w:fill="FFFFFF"/>
            <w:spacing w:before="450" w:after="0"/>
          </w:pPr>
        </w:pPrChange>
      </w:pPr>
    </w:p>
    <w:p w:rsidR="00627CC3" w:rsidRPr="00627CC3" w:rsidRDefault="00627CC3" w:rsidP="003277EA">
      <w:pPr>
        <w:spacing w:line="360" w:lineRule="auto"/>
        <w:jc w:val="both"/>
        <w:rPr>
          <w:ins w:id="64" w:author="User" w:date="2020-03-03T13:01:00Z"/>
          <w:rFonts w:ascii="Century Gothic" w:hAnsi="Century Gothic"/>
          <w:b/>
          <w:rPrChange w:id="65" w:author="User" w:date="2020-03-03T13:03:00Z">
            <w:rPr>
              <w:ins w:id="66" w:author="User" w:date="2020-03-03T13:01:00Z"/>
              <w:rFonts w:ascii="Century Gothic" w:hAnsi="Century Gothic"/>
              <w:b/>
            </w:rPr>
          </w:rPrChange>
        </w:rPr>
        <w:pPrChange w:id="67" w:author="User" w:date="2020-03-03T12:29:00Z">
          <w:pPr>
            <w:spacing w:line="360" w:lineRule="auto"/>
            <w:ind w:firstLine="720"/>
            <w:jc w:val="both"/>
          </w:pPr>
        </w:pPrChange>
      </w:pPr>
      <w:ins w:id="68" w:author="User" w:date="2020-03-03T13:01:00Z">
        <w:r w:rsidRPr="00627CC3">
          <w:rPr>
            <w:rFonts w:ascii="Century Gothic" w:eastAsia="Times New Roman" w:hAnsi="Century Gothic" w:cs="Times New Roman"/>
            <w:b/>
            <w:sz w:val="28"/>
            <w:szCs w:val="28"/>
            <w:highlight w:val="yellow"/>
            <w:rPrChange w:id="69" w:author="User" w:date="2020-03-03T13:03:00Z">
              <w:rPr>
                <w:rFonts w:ascii="Century Gothic" w:eastAsia="Times New Roman" w:hAnsi="Century Gothic" w:cs="Times New Roman"/>
                <w:sz w:val="28"/>
                <w:szCs w:val="28"/>
              </w:rPr>
            </w:rPrChange>
          </w:rPr>
          <w:t xml:space="preserve">NB : </w:t>
        </w:r>
      </w:ins>
      <w:ins w:id="70" w:author="User" w:date="2020-03-03T13:02:00Z">
        <w:r w:rsidRPr="00627CC3">
          <w:rPr>
            <w:rFonts w:ascii="Century Gothic" w:eastAsia="Times New Roman" w:hAnsi="Century Gothic" w:cs="Times New Roman"/>
            <w:b/>
            <w:sz w:val="28"/>
            <w:szCs w:val="28"/>
            <w:highlight w:val="yellow"/>
            <w:rPrChange w:id="71" w:author="User" w:date="2020-03-03T13:03:00Z">
              <w:rPr>
                <w:rFonts w:ascii="Century Gothic" w:eastAsia="Times New Roman" w:hAnsi="Century Gothic" w:cs="Times New Roman"/>
                <w:sz w:val="28"/>
                <w:szCs w:val="28"/>
              </w:rPr>
            </w:rPrChange>
          </w:rPr>
          <w:t>Le chômage observé en Afrique est un ensemble, il prend différentes formes et a des origines diverses</w:t>
        </w:r>
      </w:ins>
      <w:ins w:id="72" w:author="User" w:date="2020-03-03T13:03:00Z">
        <w:r w:rsidRPr="00627CC3">
          <w:rPr>
            <w:rFonts w:ascii="Century Gothic" w:eastAsia="Times New Roman" w:hAnsi="Century Gothic" w:cs="Times New Roman"/>
            <w:b/>
            <w:sz w:val="28"/>
            <w:szCs w:val="28"/>
            <w:highlight w:val="yellow"/>
            <w:rPrChange w:id="73" w:author="User" w:date="2020-03-03T13:03:00Z">
              <w:rPr>
                <w:rFonts w:ascii="Century Gothic" w:eastAsia="Times New Roman" w:hAnsi="Century Gothic" w:cs="Times New Roman"/>
                <w:sz w:val="28"/>
                <w:szCs w:val="28"/>
              </w:rPr>
            </w:rPrChange>
          </w:rPr>
          <w:t>.</w:t>
        </w:r>
      </w:ins>
    </w:p>
    <w:p w:rsidR="00627CC3" w:rsidRDefault="00627CC3" w:rsidP="003277EA">
      <w:pPr>
        <w:spacing w:line="360" w:lineRule="auto"/>
        <w:jc w:val="both"/>
        <w:rPr>
          <w:ins w:id="74" w:author="User" w:date="2020-03-03T13:01:00Z"/>
          <w:rFonts w:ascii="Century Gothic" w:hAnsi="Century Gothic"/>
          <w:b/>
        </w:rPr>
        <w:pPrChange w:id="75" w:author="User" w:date="2020-03-03T12:29:00Z">
          <w:pPr>
            <w:spacing w:line="360" w:lineRule="auto"/>
            <w:ind w:firstLine="720"/>
            <w:jc w:val="both"/>
          </w:pPr>
        </w:pPrChange>
      </w:pPr>
    </w:p>
    <w:p w:rsidR="007C5400" w:rsidRPr="007C5400" w:rsidRDefault="007C5400" w:rsidP="003277EA">
      <w:pPr>
        <w:spacing w:line="360" w:lineRule="auto"/>
        <w:jc w:val="both"/>
        <w:rPr>
          <w:ins w:id="76" w:author="User" w:date="2020-03-06T12:26:00Z"/>
          <w:rFonts w:ascii="Century Gothic" w:hAnsi="Century Gothic"/>
          <w:rPrChange w:id="77" w:author="User" w:date="2020-03-06T12:26:00Z">
            <w:rPr>
              <w:ins w:id="78" w:author="User" w:date="2020-03-06T12:26:00Z"/>
              <w:rFonts w:ascii="Century Gothic" w:hAnsi="Century Gothic"/>
              <w:b/>
            </w:rPr>
          </w:rPrChange>
        </w:rPr>
        <w:pPrChange w:id="79" w:author="User" w:date="2020-03-03T12:29:00Z">
          <w:pPr>
            <w:spacing w:line="360" w:lineRule="auto"/>
            <w:ind w:firstLine="720"/>
            <w:jc w:val="both"/>
          </w:pPr>
        </w:pPrChange>
      </w:pPr>
      <w:ins w:id="80" w:author="User" w:date="2020-03-06T12:25:00Z">
        <w:r w:rsidRPr="007C5400">
          <w:rPr>
            <w:rFonts w:ascii="Century Gothic" w:hAnsi="Century Gothic"/>
            <w:rPrChange w:id="81" w:author="User" w:date="2020-03-06T12:26:00Z">
              <w:rPr>
                <w:rFonts w:ascii="Century Gothic" w:hAnsi="Century Gothic"/>
                <w:b/>
              </w:rPr>
            </w:rPrChange>
          </w:rPr>
          <w:t>La structure administrative et sociale des sociétés africaines aujourd</w:t>
        </w:r>
      </w:ins>
      <w:ins w:id="82" w:author="User" w:date="2020-03-06T12:26:00Z">
        <w:r w:rsidRPr="007C5400">
          <w:rPr>
            <w:rFonts w:ascii="Century Gothic" w:hAnsi="Century Gothic"/>
            <w:rPrChange w:id="83" w:author="User" w:date="2020-03-06T12:26:00Z">
              <w:rPr>
                <w:rFonts w:ascii="Century Gothic" w:hAnsi="Century Gothic"/>
                <w:b/>
              </w:rPr>
            </w:rPrChange>
          </w:rPr>
          <w:t>’hui fait appel à un certain niveau de mobilité.</w:t>
        </w:r>
      </w:ins>
    </w:p>
    <w:p w:rsidR="007C5400" w:rsidRDefault="007C5400" w:rsidP="003277EA">
      <w:pPr>
        <w:spacing w:line="360" w:lineRule="auto"/>
        <w:jc w:val="both"/>
        <w:rPr>
          <w:ins w:id="84" w:author="User" w:date="2020-03-06T12:24:00Z"/>
          <w:rFonts w:ascii="Century Gothic" w:hAnsi="Century Gothic"/>
          <w:b/>
        </w:rPr>
        <w:pPrChange w:id="85" w:author="User" w:date="2020-03-03T12:29:00Z">
          <w:pPr>
            <w:spacing w:line="360" w:lineRule="auto"/>
            <w:ind w:firstLine="720"/>
            <w:jc w:val="both"/>
          </w:pPr>
        </w:pPrChange>
      </w:pPr>
    </w:p>
    <w:p w:rsidR="00992380" w:rsidRPr="00992380" w:rsidRDefault="00051218" w:rsidP="003277EA">
      <w:pPr>
        <w:spacing w:line="360" w:lineRule="auto"/>
        <w:jc w:val="both"/>
        <w:rPr>
          <w:rFonts w:ascii="Century Gothic" w:hAnsi="Century Gothic"/>
          <w:rPrChange w:id="86" w:author="User" w:date="2020-03-03T12:18:00Z">
            <w:rPr/>
          </w:rPrChange>
        </w:rPr>
        <w:pPrChange w:id="87" w:author="User" w:date="2020-03-03T12:29:00Z">
          <w:pPr>
            <w:spacing w:line="360" w:lineRule="auto"/>
            <w:ind w:firstLine="720"/>
            <w:jc w:val="both"/>
          </w:pPr>
        </w:pPrChange>
      </w:pPr>
      <w:ins w:id="88" w:author="User" w:date="2020-03-03T12:56:00Z">
        <w:r w:rsidRPr="00051218">
          <w:rPr>
            <w:rFonts w:ascii="Century Gothic" w:hAnsi="Century Gothic"/>
            <w:b/>
            <w:rPrChange w:id="89" w:author="User" w:date="2020-03-03T12:56:00Z">
              <w:rPr>
                <w:rFonts w:ascii="Century Gothic" w:hAnsi="Century Gothic"/>
              </w:rPr>
            </w:rPrChange>
          </w:rPr>
          <w:t>COBAM</w:t>
        </w:r>
        <w:r>
          <w:rPr>
            <w:rFonts w:ascii="Century Gothic" w:hAnsi="Century Gothic"/>
          </w:rPr>
          <w:t>,</w:t>
        </w:r>
      </w:ins>
      <w:ins w:id="90" w:author="User" w:date="2020-03-03T12:54:00Z">
        <w:r>
          <w:rPr>
            <w:rFonts w:ascii="Century Gothic" w:hAnsi="Century Gothic"/>
          </w:rPr>
          <w:t xml:space="preserve"> startup spécialisée dans le domaine de la mobilité</w:t>
        </w:r>
      </w:ins>
      <w:ins w:id="91" w:author="User" w:date="2020-03-03T12:55:00Z">
        <w:r>
          <w:rPr>
            <w:rFonts w:ascii="Century Gothic" w:hAnsi="Century Gothic"/>
          </w:rPr>
          <w:t> </w:t>
        </w:r>
      </w:ins>
      <w:ins w:id="92" w:author="User" w:date="2020-03-06T12:23:00Z">
        <w:r w:rsidR="007C5400">
          <w:rPr>
            <w:rFonts w:ascii="Century Gothic" w:hAnsi="Century Gothic"/>
          </w:rPr>
          <w:t>en zone urbaine</w:t>
        </w:r>
      </w:ins>
      <w:ins w:id="93" w:author="User" w:date="2020-03-03T12:54:00Z">
        <w:r>
          <w:rPr>
            <w:rFonts w:ascii="Century Gothic" w:hAnsi="Century Gothic"/>
          </w:rPr>
          <w:t>;</w:t>
        </w:r>
      </w:ins>
      <w:ins w:id="94" w:author="User" w:date="2020-03-03T12:55:00Z">
        <w:r>
          <w:rPr>
            <w:rFonts w:ascii="Century Gothic" w:hAnsi="Century Gothic"/>
          </w:rPr>
          <w:t xml:space="preserve"> ambitionne </w:t>
        </w:r>
        <w:r w:rsidR="00627CC3">
          <w:rPr>
            <w:rFonts w:ascii="Century Gothic" w:hAnsi="Century Gothic"/>
          </w:rPr>
          <w:t>sur les cinq (5</w:t>
        </w:r>
        <w:r>
          <w:rPr>
            <w:rFonts w:ascii="Century Gothic" w:hAnsi="Century Gothic"/>
          </w:rPr>
          <w:t xml:space="preserve">) prochaines années </w:t>
        </w:r>
      </w:ins>
      <w:ins w:id="95" w:author="User" w:date="2020-03-03T12:57:00Z">
        <w:r>
          <w:rPr>
            <w:rFonts w:ascii="Century Gothic" w:hAnsi="Century Gothic"/>
          </w:rPr>
          <w:t xml:space="preserve">s’établir </w:t>
        </w:r>
      </w:ins>
      <w:ins w:id="96" w:author="User" w:date="2020-03-03T12:58:00Z">
        <w:r w:rsidR="00627CC3">
          <w:rPr>
            <w:rFonts w:ascii="Century Gothic" w:hAnsi="Century Gothic"/>
          </w:rPr>
          <w:t>comme leader</w:t>
        </w:r>
      </w:ins>
      <w:ins w:id="97" w:author="User" w:date="2020-03-03T13:00:00Z">
        <w:r w:rsidR="00627CC3">
          <w:rPr>
            <w:rFonts w:ascii="Century Gothic" w:hAnsi="Century Gothic"/>
          </w:rPr>
          <w:t xml:space="preserve"> national</w:t>
        </w:r>
      </w:ins>
      <w:ins w:id="98" w:author="User" w:date="2020-03-03T12:58:00Z">
        <w:r w:rsidR="00627CC3">
          <w:rPr>
            <w:rFonts w:ascii="Century Gothic" w:hAnsi="Century Gothic"/>
          </w:rPr>
          <w:t xml:space="preserve"> </w:t>
        </w:r>
      </w:ins>
      <w:ins w:id="99" w:author="User" w:date="2020-03-03T12:59:00Z">
        <w:r w:rsidR="00627CC3">
          <w:rPr>
            <w:rFonts w:ascii="Century Gothic" w:hAnsi="Century Gothic"/>
          </w:rPr>
          <w:t xml:space="preserve">dans la transformation des besoins de mobilité et la proposition de services </w:t>
        </w:r>
      </w:ins>
      <w:ins w:id="100" w:author="User" w:date="2020-03-03T13:00:00Z">
        <w:r w:rsidR="00627CC3">
          <w:rPr>
            <w:rFonts w:ascii="Century Gothic" w:hAnsi="Century Gothic"/>
          </w:rPr>
          <w:t>destinés à</w:t>
        </w:r>
        <w:r w:rsidR="007C5400">
          <w:rPr>
            <w:rFonts w:ascii="Century Gothic" w:hAnsi="Century Gothic"/>
          </w:rPr>
          <w:t xml:space="preserve"> faciliter la vie des usagers</w:t>
        </w:r>
        <w:r w:rsidR="00627CC3">
          <w:rPr>
            <w:rFonts w:ascii="Century Gothic" w:hAnsi="Century Gothic"/>
          </w:rPr>
          <w:t>.</w:t>
        </w:r>
      </w:ins>
    </w:p>
    <w:p w:rsidR="00B925B8" w:rsidRDefault="00B925B8">
      <w:pPr>
        <w:jc w:val="both"/>
        <w:rPr>
          <w:ins w:id="101" w:author="User" w:date="2020-03-06T12:27:00Z"/>
          <w:rFonts w:ascii="Century Gothic" w:hAnsi="Century Gothic"/>
        </w:rPr>
      </w:pPr>
    </w:p>
    <w:p w:rsidR="007C5400" w:rsidRPr="007C5400" w:rsidRDefault="007C5400">
      <w:pPr>
        <w:jc w:val="both"/>
        <w:rPr>
          <w:rFonts w:ascii="Century Gothic" w:hAnsi="Century Gothic"/>
          <w:b/>
          <w:rPrChange w:id="102" w:author="User" w:date="2020-03-06T12:28:00Z">
            <w:rPr/>
          </w:rPrChange>
        </w:rPr>
      </w:pPr>
      <w:bookmarkStart w:id="103" w:name="_GoBack"/>
      <w:bookmarkEnd w:id="103"/>
      <w:ins w:id="104" w:author="User" w:date="2020-03-06T12:27:00Z">
        <w:r w:rsidRPr="007C5400">
          <w:rPr>
            <w:rFonts w:ascii="Century Gothic" w:hAnsi="Century Gothic"/>
            <w:b/>
            <w:highlight w:val="yellow"/>
            <w:rPrChange w:id="105" w:author="User" w:date="2020-03-06T12:28:00Z">
              <w:rPr>
                <w:rFonts w:ascii="Century Gothic" w:hAnsi="Century Gothic"/>
              </w:rPr>
            </w:rPrChange>
          </w:rPr>
          <w:t xml:space="preserve">NB : N’ayant pas une description précise de l’idée, de même que l’idée de </w:t>
        </w:r>
      </w:ins>
      <w:ins w:id="106" w:author="User" w:date="2020-03-06T12:28:00Z">
        <w:r w:rsidRPr="007C5400">
          <w:rPr>
            <w:rFonts w:ascii="Century Gothic" w:hAnsi="Century Gothic"/>
            <w:b/>
            <w:highlight w:val="yellow"/>
            <w:rPrChange w:id="107" w:author="User" w:date="2020-03-06T12:28:00Z">
              <w:rPr>
                <w:rFonts w:ascii="Century Gothic" w:hAnsi="Century Gothic"/>
              </w:rPr>
            </w:rPrChange>
          </w:rPr>
          <w:t>démarrage</w:t>
        </w:r>
      </w:ins>
      <w:ins w:id="108" w:author="User" w:date="2020-03-06T12:27:00Z">
        <w:r w:rsidRPr="007C5400">
          <w:rPr>
            <w:rFonts w:ascii="Century Gothic" w:hAnsi="Century Gothic"/>
            <w:b/>
            <w:highlight w:val="yellow"/>
            <w:rPrChange w:id="109" w:author="User" w:date="2020-03-06T12:28:00Z">
              <w:rPr>
                <w:rFonts w:ascii="Century Gothic" w:hAnsi="Century Gothic"/>
              </w:rPr>
            </w:rPrChange>
          </w:rPr>
          <w:t xml:space="preserve">, cette vision devrait </w:t>
        </w:r>
      </w:ins>
      <w:ins w:id="110" w:author="User" w:date="2020-03-06T12:28:00Z">
        <w:r w:rsidRPr="007C5400">
          <w:rPr>
            <w:rFonts w:ascii="Century Gothic" w:hAnsi="Century Gothic"/>
            <w:b/>
            <w:highlight w:val="yellow"/>
            <w:rPrChange w:id="111" w:author="User" w:date="2020-03-06T12:28:00Z">
              <w:rPr>
                <w:rFonts w:ascii="Century Gothic" w:hAnsi="Century Gothic"/>
              </w:rPr>
            </w:rPrChange>
          </w:rPr>
          <w:t>être considérée comme provisoire.</w:t>
        </w:r>
      </w:ins>
    </w:p>
    <w:sectPr w:rsidR="007C5400" w:rsidRPr="007C540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10A" w:rsidRDefault="0081610A" w:rsidP="00307E85">
      <w:pPr>
        <w:spacing w:line="240" w:lineRule="auto"/>
      </w:pPr>
      <w:r>
        <w:separator/>
      </w:r>
    </w:p>
  </w:endnote>
  <w:endnote w:type="continuationSeparator" w:id="0">
    <w:p w:rsidR="0081610A" w:rsidRDefault="0081610A" w:rsidP="00307E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10A" w:rsidRDefault="0081610A" w:rsidP="00307E85">
      <w:pPr>
        <w:spacing w:line="240" w:lineRule="auto"/>
      </w:pPr>
      <w:r>
        <w:separator/>
      </w:r>
    </w:p>
  </w:footnote>
  <w:footnote w:type="continuationSeparator" w:id="0">
    <w:p w:rsidR="0081610A" w:rsidRDefault="0081610A" w:rsidP="00307E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31472"/>
    <w:multiLevelType w:val="hybridMultilevel"/>
    <w:tmpl w:val="D424103C"/>
    <w:lvl w:ilvl="0" w:tplc="77C083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5B8"/>
    <w:rsid w:val="00051218"/>
    <w:rsid w:val="000911F1"/>
    <w:rsid w:val="001C268A"/>
    <w:rsid w:val="00307E85"/>
    <w:rsid w:val="003255BF"/>
    <w:rsid w:val="003277EA"/>
    <w:rsid w:val="00627CC3"/>
    <w:rsid w:val="007C5400"/>
    <w:rsid w:val="0081610A"/>
    <w:rsid w:val="00832900"/>
    <w:rsid w:val="00992380"/>
    <w:rsid w:val="009C445A"/>
    <w:rsid w:val="009F4E20"/>
    <w:rsid w:val="00A160BD"/>
    <w:rsid w:val="00A337BC"/>
    <w:rsid w:val="00B9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A36E1E0B-D7B1-4FB0-941D-F920FAD9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itre1">
    <w:name w:val="heading 1"/>
    <w:basedOn w:val="LO-normal"/>
    <w:next w:val="LO-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LO-normal"/>
    <w:next w:val="LO-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LO-normal"/>
    <w:next w:val="LO-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LO-normal"/>
    <w:next w:val="LO-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LO-normal"/>
    <w:next w:val="LO-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LO-normal"/>
    <w:next w:val="LO-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LO-normal"/>
    <w:next w:val="Corpsdetexte"/>
    <w:qFormat/>
    <w:pPr>
      <w:keepNext/>
      <w:keepLines/>
      <w:spacing w:after="60"/>
    </w:pPr>
    <w:rPr>
      <w:sz w:val="52"/>
      <w:szCs w:val="52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ous-titre">
    <w:name w:val="Subtitle"/>
    <w:basedOn w:val="LO-normal"/>
    <w:next w:val="LO-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307E85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customStyle="1" w:styleId="En-tteCar">
    <w:name w:val="En-tête Car"/>
    <w:basedOn w:val="Policepardfaut"/>
    <w:link w:val="En-tte"/>
    <w:uiPriority w:val="99"/>
    <w:rsid w:val="00307E85"/>
    <w:rPr>
      <w:rFonts w:cs="Mangal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307E85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307E85"/>
    <w:rPr>
      <w:rFonts w:cs="Mangal"/>
      <w:szCs w:val="20"/>
    </w:rPr>
  </w:style>
  <w:style w:type="character" w:styleId="Lienhypertexte">
    <w:name w:val="Hyperlink"/>
    <w:basedOn w:val="Policepardfaut"/>
    <w:uiPriority w:val="99"/>
    <w:unhideWhenUsed/>
    <w:rsid w:val="00307E85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92380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7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yourimendoz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yourimendoz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2020-03-02T19:30:00Z</dcterms:created>
  <dcterms:modified xsi:type="dcterms:W3CDTF">2020-03-06T11:28:00Z</dcterms:modified>
  <dc:language>fr-FR</dc:language>
</cp:coreProperties>
</file>