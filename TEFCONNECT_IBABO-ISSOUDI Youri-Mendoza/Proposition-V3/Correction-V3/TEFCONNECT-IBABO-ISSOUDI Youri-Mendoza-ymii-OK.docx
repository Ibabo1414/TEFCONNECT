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81" w:rsidRDefault="00562481">
      <w:pPr>
        <w:jc w:val="center"/>
        <w:rPr>
          <w:rFonts w:ascii="Times New Roman" w:eastAsia="Times New Roman" w:hAnsi="Times New Roman" w:cs="Times New Roman"/>
          <w:b/>
          <w:color w:val="365F91" w:themeColor="accent1" w:themeShade="BF"/>
          <w:sz w:val="38"/>
          <w:szCs w:val="38"/>
        </w:rPr>
      </w:pPr>
    </w:p>
    <w:p w:rsidR="00AE3DFE" w:rsidRPr="00562481" w:rsidRDefault="001C1ED5">
      <w:pPr>
        <w:jc w:val="center"/>
        <w:rPr>
          <w:color w:val="365F91" w:themeColor="accent1" w:themeShade="BF"/>
        </w:rPr>
      </w:pPr>
      <w:r w:rsidRPr="00562481">
        <w:rPr>
          <w:rFonts w:ascii="Times New Roman" w:eastAsia="Times New Roman" w:hAnsi="Times New Roman" w:cs="Times New Roman"/>
          <w:b/>
          <w:color w:val="365F91" w:themeColor="accent1" w:themeShade="BF"/>
          <w:sz w:val="38"/>
          <w:szCs w:val="38"/>
        </w:rPr>
        <w:t>TEFCONNECT 2020</w:t>
      </w:r>
    </w:p>
    <w:p w:rsidR="00AE3DFE" w:rsidRDefault="00AE3DFE">
      <w:pPr>
        <w:jc w:val="both"/>
      </w:pPr>
    </w:p>
    <w:p w:rsidR="00AE3DFE" w:rsidRDefault="00AE3DFE">
      <w:pPr>
        <w:jc w:val="both"/>
      </w:pPr>
    </w:p>
    <w:p w:rsidR="00AE3DFE" w:rsidRPr="00562481" w:rsidRDefault="0038694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40"/>
          <w:szCs w:val="40"/>
        </w:rPr>
        <w:t>Projet YOUMII</w:t>
      </w:r>
    </w:p>
    <w:p w:rsidR="000A6AC5" w:rsidRDefault="000A6AC5">
      <w:pPr>
        <w:spacing w:line="360" w:lineRule="auto"/>
        <w:jc w:val="both"/>
        <w:rPr>
          <w:b/>
          <w:bCs/>
          <w:sz w:val="30"/>
          <w:szCs w:val="30"/>
        </w:rPr>
      </w:pPr>
    </w:p>
    <w:p w:rsidR="00AE3DFE" w:rsidRDefault="00AE3DFE">
      <w:pPr>
        <w:jc w:val="both"/>
      </w:pPr>
    </w:p>
    <w:p w:rsidR="00B032AE" w:rsidRPr="00267EDF" w:rsidRDefault="009A78C1" w:rsidP="00C6570E">
      <w:pPr>
        <w:spacing w:line="480" w:lineRule="auto"/>
        <w:jc w:val="both"/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983D89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>Idée :</w:t>
      </w:r>
      <w:r w:rsidRPr="00983D89">
        <w:rPr>
          <w:rFonts w:ascii="Times New Roman" w:hAnsi="Times New Roman" w:cs="Times New Roman"/>
          <w:color w:val="548DD4" w:themeColor="text2" w:themeTint="99"/>
          <w:sz w:val="36"/>
          <w:szCs w:val="36"/>
        </w:rPr>
        <w:t xml:space="preserve"> </w:t>
      </w:r>
    </w:p>
    <w:p w:rsidR="00AE3DFE" w:rsidRPr="000A6AC5" w:rsidRDefault="009A78C1" w:rsidP="00041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AC5">
        <w:rPr>
          <w:rFonts w:ascii="Times New Roman" w:hAnsi="Times New Roman" w:cs="Times New Roman"/>
          <w:sz w:val="28"/>
          <w:szCs w:val="28"/>
        </w:rPr>
        <w:t>Création d’une startup</w:t>
      </w:r>
      <w:r w:rsidR="001D7113" w:rsidRPr="000A6AC5">
        <w:rPr>
          <w:rFonts w:ascii="Times New Roman" w:hAnsi="Times New Roman" w:cs="Times New Roman"/>
          <w:sz w:val="28"/>
          <w:szCs w:val="28"/>
        </w:rPr>
        <w:t xml:space="preserve"> sociale</w:t>
      </w:r>
      <w:del w:id="0" w:author="User" w:date="2020-03-14T15:57:00Z">
        <w:r w:rsidR="001D7113" w:rsidRPr="000A6AC5" w:rsidDel="000F46E3">
          <w:rPr>
            <w:rFonts w:ascii="Times New Roman" w:hAnsi="Times New Roman" w:cs="Times New Roman"/>
            <w:sz w:val="28"/>
            <w:szCs w:val="28"/>
          </w:rPr>
          <w:delText xml:space="preserve"> et solidaire</w:delText>
        </w:r>
      </w:del>
      <w:r w:rsidR="001D7113" w:rsidRPr="000A6AC5">
        <w:rPr>
          <w:rFonts w:ascii="Times New Roman" w:hAnsi="Times New Roman" w:cs="Times New Roman"/>
          <w:sz w:val="28"/>
          <w:szCs w:val="28"/>
        </w:rPr>
        <w:t>,</w:t>
      </w:r>
      <w:r w:rsidRPr="000A6AC5">
        <w:rPr>
          <w:rFonts w:ascii="Times New Roman" w:hAnsi="Times New Roman" w:cs="Times New Roman"/>
          <w:sz w:val="28"/>
          <w:szCs w:val="28"/>
        </w:rPr>
        <w:t xml:space="preserve"> spécialisé</w:t>
      </w:r>
      <w:ins w:id="1" w:author="User" w:date="2020-03-14T15:57:00Z">
        <w:r w:rsidR="000F46E3">
          <w:rPr>
            <w:rFonts w:ascii="Times New Roman" w:hAnsi="Times New Roman" w:cs="Times New Roman"/>
            <w:sz w:val="28"/>
            <w:szCs w:val="28"/>
          </w:rPr>
          <w:t>e</w:t>
        </w:r>
      </w:ins>
      <w:r w:rsidRPr="000A6AC5">
        <w:rPr>
          <w:rFonts w:ascii="Times New Roman" w:hAnsi="Times New Roman" w:cs="Times New Roman"/>
          <w:sz w:val="28"/>
          <w:szCs w:val="28"/>
        </w:rPr>
        <w:t xml:space="preserve"> dans l’autonomisation des jeunes sans emploi  dénommé </w:t>
      </w:r>
      <w:r w:rsidR="0014266D">
        <w:rPr>
          <w:rFonts w:ascii="Times New Roman" w:hAnsi="Times New Roman" w:cs="Times New Roman"/>
          <w:b/>
          <w:bCs/>
          <w:sz w:val="28"/>
          <w:szCs w:val="28"/>
        </w:rPr>
        <w:t>YOUMII</w:t>
      </w:r>
      <w:r w:rsidRPr="000A6AC5">
        <w:rPr>
          <w:rFonts w:ascii="Times New Roman" w:hAnsi="Times New Roman" w:cs="Times New Roman"/>
          <w:sz w:val="28"/>
          <w:szCs w:val="28"/>
        </w:rPr>
        <w:t>.</w:t>
      </w:r>
    </w:p>
    <w:p w:rsidR="000F46E3" w:rsidRDefault="000F46E3" w:rsidP="00041606">
      <w:pPr>
        <w:tabs>
          <w:tab w:val="left" w:pos="1959"/>
        </w:tabs>
        <w:jc w:val="both"/>
        <w:rPr>
          <w:ins w:id="2" w:author="User" w:date="2020-03-14T15:57:00Z"/>
          <w:rFonts w:ascii="Times New Roman" w:hAnsi="Times New Roman" w:cs="Times New Roman"/>
        </w:rPr>
      </w:pPr>
    </w:p>
    <w:p w:rsidR="00AE3DFE" w:rsidRPr="000A6AC5" w:rsidRDefault="000F46E3" w:rsidP="00041606">
      <w:pPr>
        <w:tabs>
          <w:tab w:val="left" w:pos="1959"/>
        </w:tabs>
        <w:jc w:val="both"/>
        <w:rPr>
          <w:rFonts w:ascii="Times New Roman" w:hAnsi="Times New Roman" w:cs="Times New Roman"/>
        </w:rPr>
      </w:pPr>
      <w:ins w:id="3" w:author="User" w:date="2020-03-14T15:57:00Z">
        <w:r>
          <w:rPr>
            <w:rFonts w:ascii="Times New Roman" w:hAnsi="Times New Roman" w:cs="Times New Roman"/>
          </w:rPr>
          <w:t xml:space="preserve">Consulter le lien ci-après pour plus de précision sur la Startup Sociale : </w:t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HYPERLINK "</w:instrText>
        </w:r>
        <w:r w:rsidRPr="000F46E3">
          <w:rPr>
            <w:rFonts w:ascii="Times New Roman" w:hAnsi="Times New Roman" w:cs="Times New Roman"/>
          </w:rPr>
          <w:instrText>http://www.startupsociales.com/pour-creuser/la-startup-sociale-et-son-ecosysteme/</w:instrText>
        </w:r>
        <w:r>
          <w:rPr>
            <w:rFonts w:ascii="Times New Roman" w:hAnsi="Times New Roman" w:cs="Times New Roman"/>
          </w:rPr>
          <w:instrText xml:space="preserve">" </w:instrText>
        </w:r>
        <w:r>
          <w:rPr>
            <w:rFonts w:ascii="Times New Roman" w:hAnsi="Times New Roman" w:cs="Times New Roman"/>
          </w:rPr>
          <w:fldChar w:fldCharType="separate"/>
        </w:r>
        <w:r w:rsidRPr="00E373D3">
          <w:rPr>
            <w:rStyle w:val="Lienhypertexte"/>
            <w:rFonts w:ascii="Times New Roman" w:hAnsi="Times New Roman" w:cs="Times New Roman"/>
          </w:rPr>
          <w:t>http://www.startupsociales.com/pour-creuser/la-startup-sociale-et-son-ecosysteme/</w:t>
        </w:r>
        <w:r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</w:t>
        </w:r>
      </w:ins>
      <w:r w:rsidR="00041606">
        <w:rPr>
          <w:rFonts w:ascii="Times New Roman" w:hAnsi="Times New Roman" w:cs="Times New Roman"/>
        </w:rPr>
        <w:tab/>
      </w:r>
    </w:p>
    <w:p w:rsidR="00267EDF" w:rsidRPr="00267EDF" w:rsidRDefault="009A78C1" w:rsidP="00C6570E">
      <w:pPr>
        <w:spacing w:line="480" w:lineRule="auto"/>
        <w:jc w:val="both"/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</w:pPr>
      <w:r w:rsidRPr="00983D89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>Explication de l’idée :</w:t>
      </w:r>
    </w:p>
    <w:p w:rsidR="00AE3DFE" w:rsidRPr="000A6AC5" w:rsidRDefault="0014266D" w:rsidP="00041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YOUMII</w:t>
      </w:r>
      <w:r w:rsidR="009A78C1" w:rsidRPr="000A6AC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A78C1" w:rsidRPr="000A6AC5">
        <w:rPr>
          <w:rFonts w:ascii="Times New Roman" w:hAnsi="Times New Roman" w:cs="Times New Roman"/>
          <w:sz w:val="28"/>
          <w:szCs w:val="28"/>
        </w:rPr>
        <w:t xml:space="preserve">ambitionne sur les 5 </w:t>
      </w:r>
      <w:r w:rsidR="001D03F9" w:rsidRPr="000A6AC5">
        <w:rPr>
          <w:rFonts w:ascii="Times New Roman" w:hAnsi="Times New Roman" w:cs="Times New Roman"/>
          <w:sz w:val="28"/>
          <w:szCs w:val="28"/>
        </w:rPr>
        <w:t>prochaines</w:t>
      </w:r>
      <w:r w:rsidR="009A78C1" w:rsidRPr="000A6AC5">
        <w:rPr>
          <w:rFonts w:ascii="Times New Roman" w:hAnsi="Times New Roman" w:cs="Times New Roman"/>
          <w:sz w:val="28"/>
          <w:szCs w:val="28"/>
        </w:rPr>
        <w:t xml:space="preserve"> années de s’attaquer au problème de l’autonomisation des jeunes chômeur</w:t>
      </w:r>
      <w:r w:rsidR="00FA40D3" w:rsidRPr="000A6AC5">
        <w:rPr>
          <w:rFonts w:ascii="Times New Roman" w:hAnsi="Times New Roman" w:cs="Times New Roman"/>
          <w:sz w:val="28"/>
          <w:szCs w:val="28"/>
        </w:rPr>
        <w:t>s en leur permettant d’être maître</w:t>
      </w:r>
      <w:r w:rsidR="003536E0" w:rsidRPr="000A6AC5">
        <w:rPr>
          <w:rFonts w:ascii="Times New Roman" w:hAnsi="Times New Roman" w:cs="Times New Roman"/>
          <w:sz w:val="28"/>
          <w:szCs w:val="28"/>
        </w:rPr>
        <w:t xml:space="preserve"> de leur destin après 12 mois de travail.</w:t>
      </w:r>
      <w:r w:rsidR="00201A48" w:rsidRPr="000A6AC5">
        <w:rPr>
          <w:rFonts w:ascii="Times New Roman" w:hAnsi="Times New Roman" w:cs="Times New Roman"/>
          <w:sz w:val="28"/>
          <w:szCs w:val="28"/>
        </w:rPr>
        <w:t xml:space="preserve"> </w:t>
      </w:r>
      <w:ins w:id="4" w:author="User" w:date="2020-03-14T15:58:00Z">
        <w:r w:rsidR="000F46E3">
          <w:rPr>
            <w:rFonts w:ascii="Times New Roman" w:hAnsi="Times New Roman" w:cs="Times New Roman"/>
            <w:sz w:val="28"/>
            <w:szCs w:val="28"/>
          </w:rPr>
          <w:t>En</w:t>
        </w:r>
      </w:ins>
      <w:del w:id="5" w:author="User" w:date="2020-03-14T15:58:00Z">
        <w:r w:rsidR="00201A48" w:rsidRPr="000A6AC5" w:rsidDel="000F46E3">
          <w:rPr>
            <w:rFonts w:ascii="Times New Roman" w:hAnsi="Times New Roman" w:cs="Times New Roman"/>
            <w:sz w:val="28"/>
            <w:szCs w:val="28"/>
          </w:rPr>
          <w:delText>Et</w:delText>
        </w:r>
      </w:del>
      <w:r w:rsidR="00201A48" w:rsidRPr="000A6AC5">
        <w:rPr>
          <w:rFonts w:ascii="Times New Roman" w:hAnsi="Times New Roman" w:cs="Times New Roman"/>
          <w:sz w:val="28"/>
          <w:szCs w:val="28"/>
        </w:rPr>
        <w:t xml:space="preserve"> d’autres termes, l’idée est de permettre à n’importe quel personne motivé</w:t>
      </w:r>
      <w:ins w:id="6" w:author="User" w:date="2020-03-14T15:58:00Z">
        <w:r w:rsidR="000F46E3">
          <w:rPr>
            <w:rFonts w:ascii="Times New Roman" w:hAnsi="Times New Roman" w:cs="Times New Roman"/>
            <w:sz w:val="28"/>
            <w:szCs w:val="28"/>
          </w:rPr>
          <w:t>e</w:t>
        </w:r>
      </w:ins>
      <w:r w:rsidR="00FD288C">
        <w:rPr>
          <w:rFonts w:ascii="Times New Roman" w:hAnsi="Times New Roman" w:cs="Times New Roman"/>
          <w:sz w:val="28"/>
          <w:szCs w:val="28"/>
        </w:rPr>
        <w:t>, disposant d’un permis de condu</w:t>
      </w:r>
      <w:r w:rsidR="009B0E3B">
        <w:rPr>
          <w:rFonts w:ascii="Times New Roman" w:hAnsi="Times New Roman" w:cs="Times New Roman"/>
          <w:sz w:val="28"/>
          <w:szCs w:val="28"/>
        </w:rPr>
        <w:t>i</w:t>
      </w:r>
      <w:r w:rsidR="00FD288C">
        <w:rPr>
          <w:rFonts w:ascii="Times New Roman" w:hAnsi="Times New Roman" w:cs="Times New Roman"/>
          <w:sz w:val="28"/>
          <w:szCs w:val="28"/>
        </w:rPr>
        <w:t>re</w:t>
      </w:r>
      <w:r w:rsidR="00201A48" w:rsidRPr="000A6AC5">
        <w:rPr>
          <w:rFonts w:ascii="Times New Roman" w:hAnsi="Times New Roman" w:cs="Times New Roman"/>
          <w:sz w:val="28"/>
          <w:szCs w:val="28"/>
        </w:rPr>
        <w:t xml:space="preserve"> et susceptible de s’engager dans l’amélioration de</w:t>
      </w:r>
      <w:r w:rsidR="00A23800" w:rsidRPr="000A6AC5">
        <w:rPr>
          <w:rFonts w:ascii="Times New Roman" w:hAnsi="Times New Roman" w:cs="Times New Roman"/>
          <w:sz w:val="28"/>
          <w:szCs w:val="28"/>
        </w:rPr>
        <w:t xml:space="preserve"> ses conditions de vie</w:t>
      </w:r>
      <w:r w:rsidR="004B61A7" w:rsidRPr="000A6AC5">
        <w:rPr>
          <w:rFonts w:ascii="Times New Roman" w:hAnsi="Times New Roman" w:cs="Times New Roman"/>
          <w:sz w:val="28"/>
          <w:szCs w:val="28"/>
        </w:rPr>
        <w:t xml:space="preserve"> à se prendre en charge</w:t>
      </w:r>
      <w:r w:rsidR="002B3FAD" w:rsidRPr="000A6AC5">
        <w:rPr>
          <w:rFonts w:ascii="Times New Roman" w:hAnsi="Times New Roman" w:cs="Times New Roman"/>
          <w:sz w:val="28"/>
          <w:szCs w:val="28"/>
        </w:rPr>
        <w:t xml:space="preserve"> en devenant propriétaire de son propre </w:t>
      </w:r>
      <w:r w:rsidR="008141A8" w:rsidRPr="000A6AC5">
        <w:rPr>
          <w:rFonts w:ascii="Times New Roman" w:hAnsi="Times New Roman" w:cs="Times New Roman"/>
          <w:sz w:val="28"/>
          <w:szCs w:val="28"/>
        </w:rPr>
        <w:t>fonds</w:t>
      </w:r>
      <w:r w:rsidR="002B3FAD" w:rsidRPr="000A6AC5">
        <w:rPr>
          <w:rFonts w:ascii="Times New Roman" w:hAnsi="Times New Roman" w:cs="Times New Roman"/>
          <w:sz w:val="28"/>
          <w:szCs w:val="28"/>
        </w:rPr>
        <w:t xml:space="preserve"> de commerce</w:t>
      </w:r>
      <w:r w:rsidR="008141A8" w:rsidRPr="000A6AC5">
        <w:rPr>
          <w:rFonts w:ascii="Times New Roman" w:hAnsi="Times New Roman" w:cs="Times New Roman"/>
          <w:sz w:val="28"/>
          <w:szCs w:val="28"/>
        </w:rPr>
        <w:t xml:space="preserve"> après 12 mois</w:t>
      </w:r>
      <w:ins w:id="7" w:author="User" w:date="2020-03-14T15:59:00Z">
        <w:r w:rsidR="000F46E3">
          <w:rPr>
            <w:rFonts w:ascii="Times New Roman" w:hAnsi="Times New Roman" w:cs="Times New Roman"/>
            <w:sz w:val="28"/>
            <w:szCs w:val="28"/>
          </w:rPr>
          <w:t xml:space="preserve"> de travail constant et régulier</w:t>
        </w:r>
      </w:ins>
      <w:r w:rsidR="00A23800" w:rsidRPr="000A6AC5">
        <w:rPr>
          <w:rFonts w:ascii="Times New Roman" w:hAnsi="Times New Roman" w:cs="Times New Roman"/>
          <w:sz w:val="28"/>
          <w:szCs w:val="28"/>
        </w:rPr>
        <w:t xml:space="preserve">. </w:t>
      </w:r>
      <w:r w:rsidR="00201A48" w:rsidRPr="000A6A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3DFE" w:rsidRPr="000A6AC5" w:rsidRDefault="000A6AC5" w:rsidP="000A6AC5">
      <w:pPr>
        <w:tabs>
          <w:tab w:val="left" w:pos="50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E3DFE" w:rsidRPr="00267EDF" w:rsidRDefault="00E46F0E" w:rsidP="00C6570E">
      <w:pPr>
        <w:spacing w:line="480" w:lineRule="auto"/>
        <w:jc w:val="both"/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983D89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>Idée de démarrage :</w:t>
      </w:r>
    </w:p>
    <w:p w:rsidR="000A6AC5" w:rsidRPr="000A6AC5" w:rsidRDefault="009A78C1" w:rsidP="00041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AC5">
        <w:rPr>
          <w:rFonts w:ascii="Times New Roman" w:hAnsi="Times New Roman" w:cs="Times New Roman"/>
          <w:sz w:val="28"/>
          <w:szCs w:val="28"/>
        </w:rPr>
        <w:t xml:space="preserve">Nous tenons dans </w:t>
      </w:r>
      <w:r w:rsidR="001D03F9" w:rsidRPr="000A6AC5">
        <w:rPr>
          <w:rFonts w:ascii="Times New Roman" w:hAnsi="Times New Roman" w:cs="Times New Roman"/>
          <w:sz w:val="28"/>
          <w:szCs w:val="28"/>
        </w:rPr>
        <w:t>un premier temps à résoudre le problème</w:t>
      </w:r>
      <w:r w:rsidR="003818B0" w:rsidRPr="000A6AC5">
        <w:rPr>
          <w:rFonts w:ascii="Times New Roman" w:hAnsi="Times New Roman" w:cs="Times New Roman"/>
          <w:sz w:val="28"/>
          <w:szCs w:val="28"/>
        </w:rPr>
        <w:t xml:space="preserve"> lié à</w:t>
      </w:r>
      <w:r w:rsidR="001D03F9" w:rsidRPr="000A6AC5">
        <w:rPr>
          <w:rFonts w:ascii="Times New Roman" w:hAnsi="Times New Roman" w:cs="Times New Roman"/>
          <w:sz w:val="28"/>
          <w:szCs w:val="28"/>
        </w:rPr>
        <w:t xml:space="preserve"> l’autonomie financière des jeunes sans emploi. Pour cela, no</w:t>
      </w:r>
      <w:r w:rsidR="00F07929" w:rsidRPr="000A6AC5">
        <w:rPr>
          <w:rFonts w:ascii="Times New Roman" w:hAnsi="Times New Roman" w:cs="Times New Roman"/>
          <w:sz w:val="28"/>
          <w:szCs w:val="28"/>
        </w:rPr>
        <w:t>us allons offrir après</w:t>
      </w:r>
      <w:r w:rsidR="002520BB" w:rsidRPr="000A6AC5">
        <w:rPr>
          <w:rFonts w:ascii="Times New Roman" w:hAnsi="Times New Roman" w:cs="Times New Roman"/>
          <w:sz w:val="28"/>
          <w:szCs w:val="28"/>
        </w:rPr>
        <w:t xml:space="preserve"> </w:t>
      </w:r>
      <w:r w:rsidR="003536E0" w:rsidRPr="000A6AC5">
        <w:rPr>
          <w:rFonts w:ascii="Times New Roman" w:hAnsi="Times New Roman" w:cs="Times New Roman"/>
          <w:b/>
          <w:sz w:val="28"/>
          <w:szCs w:val="28"/>
        </w:rPr>
        <w:t xml:space="preserve">1 an </w:t>
      </w:r>
      <w:r w:rsidR="002520BB" w:rsidRPr="000A6AC5">
        <w:rPr>
          <w:rFonts w:ascii="Times New Roman" w:hAnsi="Times New Roman" w:cs="Times New Roman"/>
          <w:sz w:val="28"/>
          <w:szCs w:val="28"/>
        </w:rPr>
        <w:t>des bons</w:t>
      </w:r>
      <w:r w:rsidR="000F5DE4" w:rsidRPr="000A6AC5">
        <w:rPr>
          <w:rFonts w:ascii="Times New Roman" w:hAnsi="Times New Roman" w:cs="Times New Roman"/>
          <w:sz w:val="28"/>
          <w:szCs w:val="28"/>
        </w:rPr>
        <w:t xml:space="preserve"> et loy</w:t>
      </w:r>
      <w:r w:rsidR="002520BB" w:rsidRPr="000A6AC5">
        <w:rPr>
          <w:rFonts w:ascii="Times New Roman" w:hAnsi="Times New Roman" w:cs="Times New Roman"/>
          <w:sz w:val="28"/>
          <w:szCs w:val="28"/>
        </w:rPr>
        <w:t xml:space="preserve">aux </w:t>
      </w:r>
      <w:r w:rsidR="000F5DE4" w:rsidRPr="000A6AC5">
        <w:rPr>
          <w:rFonts w:ascii="Times New Roman" w:hAnsi="Times New Roman" w:cs="Times New Roman"/>
          <w:sz w:val="28"/>
          <w:szCs w:val="28"/>
        </w:rPr>
        <w:t>services</w:t>
      </w:r>
      <w:r w:rsidR="001D03F9" w:rsidRPr="000A6AC5">
        <w:rPr>
          <w:rFonts w:ascii="Times New Roman" w:hAnsi="Times New Roman" w:cs="Times New Roman"/>
          <w:sz w:val="28"/>
          <w:szCs w:val="28"/>
        </w:rPr>
        <w:t xml:space="preserve"> un véhicule à usage taxi</w:t>
      </w:r>
      <w:r w:rsidR="000F5DE4" w:rsidRPr="000A6AC5">
        <w:rPr>
          <w:rFonts w:ascii="Times New Roman" w:hAnsi="Times New Roman" w:cs="Times New Roman"/>
          <w:sz w:val="28"/>
          <w:szCs w:val="28"/>
        </w:rPr>
        <w:t xml:space="preserve"> (commerciale)</w:t>
      </w:r>
      <w:r w:rsidR="001D03F9" w:rsidRPr="000A6AC5">
        <w:rPr>
          <w:rFonts w:ascii="Times New Roman" w:hAnsi="Times New Roman" w:cs="Times New Roman"/>
          <w:sz w:val="28"/>
          <w:szCs w:val="28"/>
        </w:rPr>
        <w:t xml:space="preserve"> pour permettre l’a</w:t>
      </w:r>
      <w:r w:rsidR="000A0180" w:rsidRPr="000A6AC5">
        <w:rPr>
          <w:rFonts w:ascii="Times New Roman" w:hAnsi="Times New Roman" w:cs="Times New Roman"/>
          <w:sz w:val="28"/>
          <w:szCs w:val="28"/>
        </w:rPr>
        <w:t>nnée suivante au concerné</w:t>
      </w:r>
      <w:r w:rsidR="00EE03A0" w:rsidRPr="000A6AC5">
        <w:rPr>
          <w:rFonts w:ascii="Times New Roman" w:hAnsi="Times New Roman" w:cs="Times New Roman"/>
          <w:sz w:val="28"/>
          <w:szCs w:val="28"/>
        </w:rPr>
        <w:t xml:space="preserve"> signataire du contrat d’engagement de</w:t>
      </w:r>
      <w:r w:rsidR="00931C92" w:rsidRPr="000A6AC5">
        <w:rPr>
          <w:rFonts w:ascii="Times New Roman" w:hAnsi="Times New Roman" w:cs="Times New Roman"/>
          <w:sz w:val="28"/>
          <w:szCs w:val="28"/>
        </w:rPr>
        <w:t xml:space="preserve"> pouvoir</w:t>
      </w:r>
      <w:r w:rsidR="00EE03A0" w:rsidRPr="000A6AC5">
        <w:rPr>
          <w:rFonts w:ascii="Times New Roman" w:hAnsi="Times New Roman" w:cs="Times New Roman"/>
          <w:sz w:val="28"/>
          <w:szCs w:val="28"/>
        </w:rPr>
        <w:t xml:space="preserve"> non seulement </w:t>
      </w:r>
      <w:r w:rsidR="000A0180" w:rsidRPr="000A6AC5">
        <w:rPr>
          <w:rFonts w:ascii="Times New Roman" w:hAnsi="Times New Roman" w:cs="Times New Roman"/>
          <w:sz w:val="28"/>
          <w:szCs w:val="28"/>
        </w:rPr>
        <w:t>être indépendant financièrement mais aussi</w:t>
      </w:r>
      <w:r w:rsidR="00931C92" w:rsidRPr="000A6AC5">
        <w:rPr>
          <w:rFonts w:ascii="Times New Roman" w:hAnsi="Times New Roman" w:cs="Times New Roman"/>
          <w:sz w:val="28"/>
          <w:szCs w:val="28"/>
        </w:rPr>
        <w:t xml:space="preserve"> de </w:t>
      </w:r>
      <w:r w:rsidR="00350655">
        <w:rPr>
          <w:rFonts w:ascii="Times New Roman" w:hAnsi="Times New Roman" w:cs="Times New Roman"/>
          <w:sz w:val="28"/>
          <w:szCs w:val="28"/>
        </w:rPr>
        <w:t xml:space="preserve">se </w:t>
      </w:r>
      <w:r w:rsidR="00FD1994">
        <w:rPr>
          <w:rFonts w:ascii="Times New Roman" w:hAnsi="Times New Roman" w:cs="Times New Roman"/>
          <w:sz w:val="28"/>
          <w:szCs w:val="28"/>
        </w:rPr>
        <w:t>prendre en main</w:t>
      </w:r>
      <w:r w:rsidR="00EE03A0" w:rsidRPr="000A6AC5">
        <w:rPr>
          <w:rFonts w:ascii="Times New Roman" w:hAnsi="Times New Roman" w:cs="Times New Roman"/>
          <w:sz w:val="28"/>
          <w:szCs w:val="28"/>
        </w:rPr>
        <w:t>.</w:t>
      </w:r>
    </w:p>
    <w:p w:rsidR="007A158E" w:rsidRDefault="007A158E">
      <w:pPr>
        <w:jc w:val="both"/>
        <w:rPr>
          <w:rFonts w:ascii="Times New Roman" w:hAnsi="Times New Roman" w:cs="Times New Roman"/>
        </w:rPr>
      </w:pPr>
    </w:p>
    <w:p w:rsidR="007A158E" w:rsidRDefault="007A158E">
      <w:pPr>
        <w:jc w:val="both"/>
        <w:rPr>
          <w:rFonts w:ascii="Times New Roman" w:hAnsi="Times New Roman" w:cs="Times New Roman"/>
        </w:rPr>
      </w:pPr>
    </w:p>
    <w:p w:rsidR="007A158E" w:rsidRDefault="007A158E">
      <w:pPr>
        <w:jc w:val="both"/>
        <w:rPr>
          <w:rFonts w:ascii="Times New Roman" w:hAnsi="Times New Roman" w:cs="Times New Roman"/>
        </w:rPr>
      </w:pPr>
    </w:p>
    <w:p w:rsidR="007A158E" w:rsidRDefault="007A158E">
      <w:pPr>
        <w:jc w:val="both"/>
        <w:rPr>
          <w:rFonts w:ascii="Times New Roman" w:hAnsi="Times New Roman" w:cs="Times New Roman"/>
        </w:rPr>
      </w:pPr>
    </w:p>
    <w:p w:rsidR="00AE3DFE" w:rsidRPr="009504FC" w:rsidRDefault="00983D89" w:rsidP="00ED41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lastRenderedPageBreak/>
        <w:t xml:space="preserve">Ma vision </w:t>
      </w:r>
      <w:r w:rsidR="009A78C1" w:rsidRPr="00983D89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 xml:space="preserve">: </w:t>
      </w:r>
    </w:p>
    <w:p w:rsidR="000F46E3" w:rsidRDefault="000F46E3" w:rsidP="00ED41BE">
      <w:pPr>
        <w:spacing w:line="600" w:lineRule="auto"/>
        <w:jc w:val="both"/>
        <w:rPr>
          <w:ins w:id="8" w:author="User" w:date="2020-03-14T16:02:00Z"/>
          <w:rFonts w:ascii="Times New Roman" w:hAnsi="Times New Roman" w:cs="Times New Roman"/>
          <w:bCs/>
          <w:color w:val="215868" w:themeColor="accent5" w:themeShade="80"/>
          <w:sz w:val="24"/>
          <w:szCs w:val="24"/>
        </w:rPr>
      </w:pPr>
    </w:p>
    <w:p w:rsidR="00AE3DFE" w:rsidRPr="0080650A" w:rsidRDefault="00E46F0E" w:rsidP="00ED41BE">
      <w:pPr>
        <w:spacing w:line="600" w:lineRule="auto"/>
        <w:jc w:val="both"/>
        <w:rPr>
          <w:rFonts w:ascii="Times New Roman" w:hAnsi="Times New Roman" w:cs="Times New Roman"/>
          <w:color w:val="215868" w:themeColor="accent5" w:themeShade="80"/>
          <w:sz w:val="24"/>
          <w:szCs w:val="24"/>
        </w:rPr>
      </w:pPr>
      <w:r w:rsidRPr="00267EDF">
        <w:rPr>
          <w:rFonts w:ascii="Times New Roman" w:hAnsi="Times New Roman" w:cs="Times New Roman"/>
          <w:bCs/>
          <w:color w:val="215868" w:themeColor="accent5" w:themeShade="80"/>
          <w:sz w:val="24"/>
          <w:szCs w:val="24"/>
        </w:rPr>
        <w:t>DEVENEZ MAITRE DE VOTR</w:t>
      </w:r>
      <w:r w:rsidR="0080650A">
        <w:rPr>
          <w:rFonts w:ascii="Times New Roman" w:hAnsi="Times New Roman" w:cs="Times New Roman"/>
          <w:bCs/>
          <w:color w:val="215868" w:themeColor="accent5" w:themeShade="80"/>
          <w:sz w:val="24"/>
          <w:szCs w:val="24"/>
        </w:rPr>
        <w:t>E DESTIN EN 1 AN AVEC YOUMII</w:t>
      </w:r>
      <w:del w:id="9" w:author="User" w:date="2020-03-14T16:00:00Z">
        <w:r w:rsidR="00ED41BE" w:rsidDel="000F46E3">
          <w:rPr>
            <w:rFonts w:ascii="Times New Roman" w:hAnsi="Times New Roman" w:cs="Times New Roman"/>
            <w:bCs/>
            <w:color w:val="215868" w:themeColor="accent5" w:themeShade="80"/>
            <w:sz w:val="24"/>
            <w:szCs w:val="24"/>
          </w:rPr>
          <w:delText>.</w:delText>
        </w:r>
      </w:del>
    </w:p>
    <w:p w:rsidR="00AE3DFE" w:rsidRPr="00664B4E" w:rsidRDefault="009A78C1">
      <w:pPr>
        <w:jc w:val="both"/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</w:pPr>
      <w:r w:rsidRPr="00664B4E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>Mes missions :</w:t>
      </w:r>
    </w:p>
    <w:p w:rsidR="00AE3DFE" w:rsidRPr="000A6AC5" w:rsidRDefault="00AE3DFE" w:rsidP="00C6570E">
      <w:pPr>
        <w:spacing w:line="360" w:lineRule="auto"/>
        <w:jc w:val="both"/>
        <w:rPr>
          <w:rFonts w:ascii="Times New Roman" w:hAnsi="Times New Roman" w:cs="Times New Roman"/>
        </w:rPr>
      </w:pPr>
    </w:p>
    <w:p w:rsidR="00AE3DFE" w:rsidRDefault="009A78C1" w:rsidP="003869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6E3">
        <w:rPr>
          <w:rFonts w:ascii="Times New Roman" w:hAnsi="Times New Roman" w:cs="Times New Roman"/>
          <w:b/>
          <w:sz w:val="28"/>
          <w:szCs w:val="28"/>
          <w:rPrChange w:id="10" w:author="User" w:date="2020-03-14T16:04:00Z">
            <w:rPr>
              <w:rFonts w:ascii="Times New Roman" w:hAnsi="Times New Roman" w:cs="Times New Roman"/>
              <w:sz w:val="28"/>
              <w:szCs w:val="28"/>
            </w:rPr>
          </w:rPrChange>
        </w:rPr>
        <w:t>Motiver</w:t>
      </w:r>
      <w:r w:rsidRPr="000A6AC5">
        <w:rPr>
          <w:rFonts w:ascii="Times New Roman" w:hAnsi="Times New Roman" w:cs="Times New Roman"/>
          <w:sz w:val="28"/>
          <w:szCs w:val="28"/>
        </w:rPr>
        <w:t xml:space="preserve"> </w:t>
      </w:r>
      <w:ins w:id="11" w:author="User" w:date="2020-03-14T16:00:00Z">
        <w:r w:rsidR="000F46E3">
          <w:rPr>
            <w:rFonts w:ascii="Times New Roman" w:hAnsi="Times New Roman" w:cs="Times New Roman"/>
            <w:sz w:val="28"/>
            <w:szCs w:val="28"/>
          </w:rPr>
          <w:t xml:space="preserve">et </w:t>
        </w:r>
      </w:ins>
      <w:ins w:id="12" w:author="User" w:date="2020-03-14T16:01:00Z">
        <w:r w:rsidR="000F46E3" w:rsidRPr="000F46E3">
          <w:rPr>
            <w:rFonts w:ascii="Times New Roman" w:hAnsi="Times New Roman" w:cs="Times New Roman"/>
            <w:b/>
            <w:sz w:val="28"/>
            <w:szCs w:val="28"/>
            <w:rPrChange w:id="13" w:author="User" w:date="2020-03-14T16:04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encourager</w:t>
        </w:r>
        <w:r w:rsidR="000F46E3">
          <w:rPr>
            <w:rFonts w:ascii="Times New Roman" w:hAnsi="Times New Roman" w:cs="Times New Roman"/>
            <w:sz w:val="28"/>
            <w:szCs w:val="28"/>
          </w:rPr>
          <w:t xml:space="preserve"> les jeunes sans emplois à s’autonomiser</w:t>
        </w:r>
      </w:ins>
      <w:ins w:id="14" w:author="User" w:date="2020-03-14T16:02:00Z">
        <w:r w:rsidR="000F46E3">
          <w:rPr>
            <w:rFonts w:ascii="Times New Roman" w:hAnsi="Times New Roman" w:cs="Times New Roman"/>
            <w:sz w:val="28"/>
            <w:szCs w:val="28"/>
          </w:rPr>
          <w:t> </w:t>
        </w:r>
      </w:ins>
      <w:ins w:id="15" w:author="User" w:date="2020-03-14T16:01:00Z">
        <w:r w:rsidR="000F46E3">
          <w:rPr>
            <w:rFonts w:ascii="Times New Roman" w:hAnsi="Times New Roman" w:cs="Times New Roman"/>
            <w:sz w:val="28"/>
            <w:szCs w:val="28"/>
          </w:rPr>
          <w:t>;</w:t>
        </w:r>
      </w:ins>
      <w:ins w:id="16" w:author="User" w:date="2020-03-14T16:00:00Z">
        <w:r w:rsidR="000F46E3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del w:id="17" w:author="User" w:date="2020-03-14T16:00:00Z">
        <w:r w:rsidRPr="000A6AC5" w:rsidDel="000F46E3">
          <w:rPr>
            <w:rFonts w:ascii="Times New Roman" w:hAnsi="Times New Roman" w:cs="Times New Roman"/>
            <w:sz w:val="28"/>
            <w:szCs w:val="28"/>
          </w:rPr>
          <w:delText>les jeunes à être autonome.</w:delText>
        </w:r>
      </w:del>
    </w:p>
    <w:p w:rsidR="00D547FC" w:rsidRPr="00D547FC" w:rsidRDefault="00D547FC" w:rsidP="00D547FC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D547FC" w:rsidRPr="00D547FC" w:rsidDel="000F46E3" w:rsidRDefault="000F46E3" w:rsidP="00D547FC">
      <w:pPr>
        <w:numPr>
          <w:ilvl w:val="0"/>
          <w:numId w:val="1"/>
        </w:numPr>
        <w:ind w:left="720"/>
        <w:jc w:val="both"/>
        <w:rPr>
          <w:del w:id="18" w:author="User" w:date="2020-03-14T16:05:00Z"/>
          <w:rFonts w:ascii="Times New Roman" w:hAnsi="Times New Roman" w:cs="Times New Roman"/>
          <w:sz w:val="28"/>
          <w:szCs w:val="28"/>
        </w:rPr>
        <w:pPrChange w:id="19" w:author="User" w:date="2020-03-14T16:05:00Z">
          <w:pPr>
            <w:numPr>
              <w:numId w:val="1"/>
            </w:numPr>
            <w:tabs>
              <w:tab w:val="num" w:pos="360"/>
            </w:tabs>
            <w:ind w:left="360" w:hanging="360"/>
            <w:jc w:val="both"/>
          </w:pPr>
        </w:pPrChange>
      </w:pPr>
      <w:ins w:id="20" w:author="User" w:date="2020-03-14T16:02:00Z">
        <w:r w:rsidRPr="000F46E3">
          <w:rPr>
            <w:rFonts w:ascii="Times New Roman" w:hAnsi="Times New Roman" w:cs="Times New Roman"/>
            <w:b/>
            <w:sz w:val="28"/>
            <w:szCs w:val="28"/>
            <w:rPrChange w:id="21" w:author="User" w:date="2020-03-14T16:05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Faciliter</w:t>
        </w:r>
        <w:r w:rsidRPr="000F46E3">
          <w:rPr>
            <w:rFonts w:ascii="Times New Roman" w:hAnsi="Times New Roman" w:cs="Times New Roman"/>
            <w:sz w:val="28"/>
            <w:szCs w:val="28"/>
            <w:rPrChange w:id="22" w:author="User" w:date="2020-03-14T16:05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</w:ins>
      <w:ins w:id="23" w:author="User" w:date="2020-03-14T16:04:00Z">
        <w:r w:rsidRPr="000F46E3">
          <w:rPr>
            <w:rFonts w:ascii="Times New Roman" w:hAnsi="Times New Roman" w:cs="Times New Roman"/>
            <w:sz w:val="28"/>
            <w:szCs w:val="28"/>
            <w:rPrChange w:id="24" w:author="User" w:date="2020-03-14T16:05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aux jeunes </w:t>
        </w:r>
      </w:ins>
      <w:ins w:id="25" w:author="User" w:date="2020-03-14T16:02:00Z">
        <w:r w:rsidRPr="000F46E3">
          <w:rPr>
            <w:rFonts w:ascii="Times New Roman" w:hAnsi="Times New Roman" w:cs="Times New Roman"/>
            <w:sz w:val="28"/>
            <w:szCs w:val="28"/>
            <w:rPrChange w:id="26" w:author="User" w:date="2020-03-14T16:05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l’obtention de permis de conduite et l</w:t>
        </w:r>
      </w:ins>
      <w:ins w:id="27" w:author="User" w:date="2020-03-14T16:03:00Z">
        <w:r w:rsidRPr="000F46E3">
          <w:rPr>
            <w:rFonts w:ascii="Times New Roman" w:hAnsi="Times New Roman" w:cs="Times New Roman"/>
            <w:sz w:val="28"/>
            <w:szCs w:val="28"/>
            <w:rPrChange w:id="28" w:author="User" w:date="2020-03-14T16:05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’accès à un programme de leadership</w:t>
        </w:r>
      </w:ins>
      <w:ins w:id="29" w:author="User" w:date="2020-03-14T16:05:00Z">
        <w:r w:rsidRPr="000F46E3">
          <w:rPr>
            <w:rFonts w:ascii="Times New Roman" w:hAnsi="Times New Roman" w:cs="Times New Roman"/>
            <w:sz w:val="28"/>
            <w:szCs w:val="28"/>
            <w:rPrChange w:id="30" w:author="User" w:date="2020-03-14T16:05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 </w:t>
        </w:r>
      </w:ins>
      <w:ins w:id="31" w:author="User" w:date="2020-03-14T16:04:00Z">
        <w:r w:rsidRPr="000F46E3">
          <w:rPr>
            <w:rFonts w:ascii="Times New Roman" w:hAnsi="Times New Roman" w:cs="Times New Roman"/>
            <w:sz w:val="28"/>
            <w:szCs w:val="28"/>
            <w:rPrChange w:id="32" w:author="User" w:date="2020-03-14T16:05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; </w:t>
        </w:r>
      </w:ins>
      <w:ins w:id="33" w:author="User" w:date="2020-03-14T16:03:00Z">
        <w:r w:rsidRPr="000F46E3">
          <w:rPr>
            <w:rFonts w:ascii="Times New Roman" w:hAnsi="Times New Roman" w:cs="Times New Roman"/>
            <w:sz w:val="28"/>
            <w:szCs w:val="28"/>
            <w:rPrChange w:id="34" w:author="User" w:date="2020-03-14T16:05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</w:ins>
      <w:del w:id="35" w:author="User" w:date="2020-03-14T16:05:00Z">
        <w:r w:rsidR="009A78C1" w:rsidRPr="000A6AC5" w:rsidDel="000F46E3">
          <w:rPr>
            <w:rFonts w:ascii="Times New Roman" w:hAnsi="Times New Roman" w:cs="Times New Roman"/>
            <w:sz w:val="28"/>
            <w:szCs w:val="28"/>
          </w:rPr>
          <w:delText>Alléger le poids des charges sociales de certains foyers.</w:delText>
        </w:r>
      </w:del>
    </w:p>
    <w:p w:rsidR="00AE3DFE" w:rsidRPr="000F46E3" w:rsidRDefault="00AE3DFE" w:rsidP="000F46E3">
      <w:pPr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AE3DFE" w:rsidRPr="000A6AC5" w:rsidRDefault="00E9087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ins w:id="36" w:author="User" w:date="2020-03-14T16:09:00Z">
        <w:r>
          <w:rPr>
            <w:rFonts w:ascii="Times New Roman" w:hAnsi="Times New Roman" w:cs="Times New Roman"/>
            <w:sz w:val="28"/>
            <w:szCs w:val="28"/>
          </w:rPr>
          <w:t>Autonomiser les jeunes, accès un meilleur pouvoir d</w:t>
        </w:r>
      </w:ins>
      <w:ins w:id="37" w:author="User" w:date="2020-03-14T16:10:00Z">
        <w:r>
          <w:rPr>
            <w:rFonts w:ascii="Times New Roman" w:hAnsi="Times New Roman" w:cs="Times New Roman"/>
            <w:sz w:val="28"/>
            <w:szCs w:val="28"/>
          </w:rPr>
          <w:t>’achat.</w:t>
        </w:r>
      </w:ins>
      <w:del w:id="38" w:author="User" w:date="2020-03-14T16:10:00Z">
        <w:r w:rsidR="009A78C1" w:rsidRPr="000A6AC5" w:rsidDel="00E9087E">
          <w:rPr>
            <w:rFonts w:ascii="Times New Roman" w:hAnsi="Times New Roman" w:cs="Times New Roman"/>
            <w:sz w:val="28"/>
            <w:szCs w:val="28"/>
          </w:rPr>
          <w:delText>Redo</w:delText>
        </w:r>
        <w:r w:rsidR="002F39CD" w:rsidDel="00E9087E">
          <w:rPr>
            <w:rFonts w:ascii="Times New Roman" w:hAnsi="Times New Roman" w:cs="Times New Roman"/>
            <w:sz w:val="28"/>
            <w:szCs w:val="28"/>
          </w:rPr>
          <w:delText>nner confiance au jeune chômeur etc.</w:delText>
        </w:r>
      </w:del>
    </w:p>
    <w:p w:rsidR="00AE3DFE" w:rsidRPr="000A6AC5" w:rsidRDefault="00AE3DFE">
      <w:pPr>
        <w:ind w:left="720"/>
        <w:jc w:val="both"/>
        <w:rPr>
          <w:rFonts w:ascii="Times New Roman" w:hAnsi="Times New Roman" w:cs="Times New Roman"/>
        </w:rPr>
      </w:pPr>
      <w:bookmarkStart w:id="39" w:name="_GoBack"/>
      <w:bookmarkEnd w:id="39"/>
    </w:p>
    <w:sectPr w:rsidR="00AE3DFE" w:rsidRPr="000A6AC5">
      <w:footerReference w:type="default" r:id="rId8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837" w:rsidRDefault="00961837" w:rsidP="00510FE3">
      <w:pPr>
        <w:spacing w:line="240" w:lineRule="auto"/>
      </w:pPr>
      <w:r>
        <w:separator/>
      </w:r>
    </w:p>
  </w:endnote>
  <w:endnote w:type="continuationSeparator" w:id="0">
    <w:p w:rsidR="00961837" w:rsidRDefault="00961837" w:rsidP="00510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102629555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510FE3" w:rsidRDefault="00510FE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0FE3" w:rsidRDefault="00510FE3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Cs w:val="22"/>
                                    </w:rPr>
                                    <w:fldChar w:fldCharType="separate"/>
                                  </w:r>
                                  <w:r w:rsidR="00E9087E" w:rsidRPr="00E9087E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+7SIxngCAAD7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510FE3" w:rsidRDefault="00510FE3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Cs w:val="22"/>
                              </w:rPr>
                              <w:fldChar w:fldCharType="separate"/>
                            </w:r>
                            <w:r w:rsidR="00E9087E" w:rsidRPr="00E9087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510FE3" w:rsidRDefault="00510FE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837" w:rsidRDefault="00961837" w:rsidP="00510FE3">
      <w:pPr>
        <w:spacing w:line="240" w:lineRule="auto"/>
      </w:pPr>
      <w:r>
        <w:separator/>
      </w:r>
    </w:p>
  </w:footnote>
  <w:footnote w:type="continuationSeparator" w:id="0">
    <w:p w:rsidR="00961837" w:rsidRDefault="00961837" w:rsidP="00510F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723E"/>
    <w:multiLevelType w:val="multilevel"/>
    <w:tmpl w:val="08F644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C1C0309"/>
    <w:multiLevelType w:val="multilevel"/>
    <w:tmpl w:val="D5AA518C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cs="OpenSymbol" w:hint="default"/>
        <w:color w:val="215868" w:themeColor="accent5" w:themeShade="80"/>
      </w:rPr>
    </w:lvl>
    <w:lvl w:ilvl="1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FE"/>
    <w:rsid w:val="00041606"/>
    <w:rsid w:val="000A0180"/>
    <w:rsid w:val="000A6AC5"/>
    <w:rsid w:val="000F46E3"/>
    <w:rsid w:val="000F4941"/>
    <w:rsid w:val="000F5DE4"/>
    <w:rsid w:val="0014266D"/>
    <w:rsid w:val="001C1ED5"/>
    <w:rsid w:val="001D03F9"/>
    <w:rsid w:val="001D7113"/>
    <w:rsid w:val="00201A48"/>
    <w:rsid w:val="00205BDC"/>
    <w:rsid w:val="002520BB"/>
    <w:rsid w:val="00267EDF"/>
    <w:rsid w:val="002B3FAD"/>
    <w:rsid w:val="002F39CD"/>
    <w:rsid w:val="00350655"/>
    <w:rsid w:val="003536E0"/>
    <w:rsid w:val="003818B0"/>
    <w:rsid w:val="00386943"/>
    <w:rsid w:val="004B61A7"/>
    <w:rsid w:val="004D4E04"/>
    <w:rsid w:val="00510FE3"/>
    <w:rsid w:val="00562481"/>
    <w:rsid w:val="005B1EFE"/>
    <w:rsid w:val="00664B4E"/>
    <w:rsid w:val="007A158E"/>
    <w:rsid w:val="0080650A"/>
    <w:rsid w:val="008141A8"/>
    <w:rsid w:val="0081519B"/>
    <w:rsid w:val="008D354E"/>
    <w:rsid w:val="008D5E34"/>
    <w:rsid w:val="00931C92"/>
    <w:rsid w:val="009504FC"/>
    <w:rsid w:val="00961837"/>
    <w:rsid w:val="00983D89"/>
    <w:rsid w:val="009876B1"/>
    <w:rsid w:val="009A78C1"/>
    <w:rsid w:val="009B0E3B"/>
    <w:rsid w:val="00A23800"/>
    <w:rsid w:val="00AE3DFE"/>
    <w:rsid w:val="00B032AE"/>
    <w:rsid w:val="00BE19D0"/>
    <w:rsid w:val="00C12FB2"/>
    <w:rsid w:val="00C6570E"/>
    <w:rsid w:val="00D547FC"/>
    <w:rsid w:val="00DB6475"/>
    <w:rsid w:val="00E46F0E"/>
    <w:rsid w:val="00E9087E"/>
    <w:rsid w:val="00ED41BE"/>
    <w:rsid w:val="00EE03A0"/>
    <w:rsid w:val="00F07929"/>
    <w:rsid w:val="00F5571A"/>
    <w:rsid w:val="00F75F53"/>
    <w:rsid w:val="00F851F1"/>
    <w:rsid w:val="00FA40D3"/>
    <w:rsid w:val="00FD1994"/>
    <w:rsid w:val="00FD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8A0BB5A-11FD-4D24-8F39-02B62592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Titre1">
    <w:name w:val="heading 1"/>
    <w:basedOn w:val="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LO-normal"/>
    <w:next w:val="Corpsdetexte"/>
    <w:qFormat/>
    <w:pPr>
      <w:keepNext/>
      <w:keepLines/>
      <w:spacing w:after="60"/>
    </w:pPr>
    <w:rPr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Sous-titre">
    <w:name w:val="Subtitle"/>
    <w:basedOn w:val="LO-normal"/>
    <w:next w:val="LO-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D547FC"/>
    <w:pPr>
      <w:ind w:left="720"/>
      <w:contextualSpacing/>
    </w:pPr>
    <w:rPr>
      <w:rFonts w:cs="Mangal"/>
      <w:szCs w:val="20"/>
    </w:rPr>
  </w:style>
  <w:style w:type="paragraph" w:styleId="En-tte">
    <w:name w:val="header"/>
    <w:basedOn w:val="Normal"/>
    <w:link w:val="En-tteCar"/>
    <w:uiPriority w:val="99"/>
    <w:unhideWhenUsed/>
    <w:rsid w:val="00510FE3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510FE3"/>
    <w:rPr>
      <w:rFonts w:cs="Mangal"/>
      <w:sz w:val="22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510FE3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510FE3"/>
    <w:rPr>
      <w:rFonts w:cs="Mangal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0F46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8CB2E-1029-4F87-AEA2-F7FB621A0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53</cp:revision>
  <dcterms:created xsi:type="dcterms:W3CDTF">2020-03-10T10:12:00Z</dcterms:created>
  <dcterms:modified xsi:type="dcterms:W3CDTF">2020-03-14T15:10:00Z</dcterms:modified>
  <dc:language>fr-FR</dc:language>
</cp:coreProperties>
</file>